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27083" w14:textId="77777777" w:rsidR="00695E2E" w:rsidRDefault="009A7BE4" w:rsidP="00830BE6">
      <w:pPr>
        <w:spacing w:after="0" w:line="480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Francisco Duarte</w:t>
      </w:r>
    </w:p>
    <w:p w14:paraId="4C333851" w14:textId="77777777" w:rsidR="009A7BE4" w:rsidRDefault="009A7BE4" w:rsidP="00830BE6">
      <w:pPr>
        <w:spacing w:after="0" w:line="480" w:lineRule="auto"/>
        <w:ind w:left="144"/>
        <w:rPr>
          <w:rFonts w:cs="Arial"/>
        </w:rPr>
      </w:pPr>
      <w:r w:rsidRPr="009A7BE4">
        <w:rPr>
          <w:rFonts w:ascii="Times New Roman" w:hAnsi="Times New Roman" w:cs="Times New Roman"/>
          <w:noProof/>
          <w:sz w:val="24"/>
          <w:szCs w:val="24"/>
        </w:rPr>
        <w:t>Prof</w:t>
      </w:r>
      <w:r>
        <w:rPr>
          <w:rFonts w:ascii="Times New Roman" w:hAnsi="Times New Roman" w:cs="Times New Roman"/>
          <w:noProof/>
          <w:sz w:val="24"/>
          <w:szCs w:val="24"/>
        </w:rPr>
        <w:t>es</w:t>
      </w:r>
      <w:r w:rsidRPr="009A7BE4">
        <w:rPr>
          <w:rFonts w:ascii="Times New Roman" w:hAnsi="Times New Roman" w:cs="Times New Roman"/>
          <w:noProof/>
          <w:sz w:val="24"/>
          <w:szCs w:val="24"/>
        </w:rPr>
        <w:t>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0231">
        <w:rPr>
          <w:rFonts w:cs="Arial"/>
        </w:rPr>
        <w:t>Sherri Agee</w:t>
      </w:r>
    </w:p>
    <w:p w14:paraId="64045663" w14:textId="77777777" w:rsidR="00BB0231" w:rsidRDefault="00BB0231" w:rsidP="00830BE6">
      <w:pPr>
        <w:spacing w:after="0" w:line="480" w:lineRule="auto"/>
        <w:ind w:left="144"/>
        <w:rPr>
          <w:rFonts w:cs="Arial"/>
        </w:rPr>
      </w:pPr>
      <w:r>
        <w:rPr>
          <w:rFonts w:cs="Arial"/>
        </w:rPr>
        <w:t>English 111</w:t>
      </w:r>
    </w:p>
    <w:p w14:paraId="15730170" w14:textId="77777777" w:rsidR="00BB0231" w:rsidRDefault="00BB0231" w:rsidP="00830BE6">
      <w:pPr>
        <w:spacing w:after="0" w:line="480" w:lineRule="auto"/>
        <w:ind w:left="144"/>
        <w:rPr>
          <w:rFonts w:cs="Arial"/>
        </w:rPr>
      </w:pPr>
      <w:r>
        <w:rPr>
          <w:rFonts w:cs="Arial"/>
        </w:rPr>
        <w:t>03 November 2017</w:t>
      </w:r>
    </w:p>
    <w:p w14:paraId="780AE79F" w14:textId="77777777" w:rsidR="00BB0231" w:rsidRDefault="00BB0231" w:rsidP="000E12A2">
      <w:pPr>
        <w:spacing w:after="0" w:line="480" w:lineRule="auto"/>
        <w:ind w:left="86"/>
        <w:jc w:val="center"/>
        <w:rPr>
          <w:rFonts w:cs="Arial"/>
        </w:rPr>
      </w:pPr>
      <w:r>
        <w:rPr>
          <w:rFonts w:cs="Arial"/>
        </w:rPr>
        <w:t>Death Penalty</w:t>
      </w:r>
    </w:p>
    <w:p w14:paraId="5564B8F8" w14:textId="77777777" w:rsidR="00BB0231" w:rsidRDefault="00BB0231" w:rsidP="000E12A2">
      <w:pPr>
        <w:spacing w:after="0" w:line="480" w:lineRule="auto"/>
        <w:ind w:left="144" w:firstLine="1296"/>
        <w:rPr>
          <w:ins w:id="0" w:author="Alexander Wood" w:date="2017-11-04T12:28:00Z"/>
          <w:rFonts w:cs="Arial"/>
          <w:noProof/>
        </w:rPr>
      </w:pPr>
      <w:r>
        <w:rPr>
          <w:rFonts w:cs="Arial"/>
        </w:rPr>
        <w:t xml:space="preserve">Should specific punishments be based on the crime </w:t>
      </w:r>
      <w:r w:rsidRPr="00BB0231">
        <w:rPr>
          <w:rFonts w:cs="Arial"/>
          <w:noProof/>
        </w:rPr>
        <w:t>committed</w:t>
      </w:r>
      <w:r>
        <w:rPr>
          <w:rFonts w:cs="Arial"/>
          <w:noProof/>
        </w:rPr>
        <w:t xml:space="preserve"> and is the death penalty the answer to </w:t>
      </w:r>
      <w:r w:rsidRPr="00BB0231">
        <w:rPr>
          <w:rFonts w:cs="Arial"/>
          <w:noProof/>
        </w:rPr>
        <w:t>stop</w:t>
      </w:r>
      <w:r>
        <w:rPr>
          <w:rFonts w:cs="Arial"/>
          <w:noProof/>
        </w:rPr>
        <w:t>ping future offenders</w:t>
      </w:r>
      <w:r w:rsidR="000E12A2">
        <w:rPr>
          <w:rFonts w:cs="Arial"/>
          <w:noProof/>
        </w:rPr>
        <w:t xml:space="preserve"> from killing innocent people?  </w:t>
      </w:r>
      <w:commentRangeStart w:id="1"/>
      <w:r w:rsidR="00954A5F">
        <w:rPr>
          <w:rFonts w:cs="Arial"/>
          <w:noProof/>
        </w:rPr>
        <w:t xml:space="preserve">Retrinutism </w:t>
      </w:r>
      <w:commentRangeEnd w:id="1"/>
      <w:r w:rsidR="005F2954">
        <w:rPr>
          <w:rStyle w:val="CommentReference"/>
        </w:rPr>
        <w:commentReference w:id="1"/>
      </w:r>
      <w:r w:rsidR="00954A5F" w:rsidRPr="00954A5F">
        <w:rPr>
          <w:rFonts w:cs="Arial"/>
          <w:noProof/>
        </w:rPr>
        <w:t>suggest</w:t>
      </w:r>
      <w:r w:rsidR="00954A5F">
        <w:rPr>
          <w:rFonts w:cs="Arial"/>
          <w:noProof/>
        </w:rPr>
        <w:t xml:space="preserve">s the death penalty </w:t>
      </w:r>
      <w:r w:rsidR="00954A5F" w:rsidRPr="00954A5F">
        <w:rPr>
          <w:rFonts w:cs="Arial"/>
          <w:noProof/>
        </w:rPr>
        <w:t>fo</w:t>
      </w:r>
      <w:r w:rsidR="00954A5F">
        <w:rPr>
          <w:rFonts w:cs="Arial"/>
          <w:noProof/>
        </w:rPr>
        <w:t xml:space="preserve">r those who commit murder.  The best </w:t>
      </w:r>
      <w:commentRangeStart w:id="2"/>
      <w:r w:rsidR="00954A5F">
        <w:rPr>
          <w:rFonts w:cs="Arial"/>
          <w:noProof/>
        </w:rPr>
        <w:t>argument</w:t>
      </w:r>
      <w:commentRangeEnd w:id="2"/>
      <w:r w:rsidR="005F2954">
        <w:rPr>
          <w:rStyle w:val="CommentReference"/>
        </w:rPr>
        <w:commentReference w:id="2"/>
      </w:r>
      <w:r w:rsidR="00954A5F">
        <w:rPr>
          <w:rFonts w:cs="Arial"/>
          <w:noProof/>
        </w:rPr>
        <w:t xml:space="preserve"> suggests that execution might deter murders </w:t>
      </w:r>
      <w:commentRangeStart w:id="3"/>
      <w:r w:rsidR="00954A5F" w:rsidRPr="00954A5F">
        <w:rPr>
          <w:rFonts w:cs="Arial"/>
          <w:noProof/>
        </w:rPr>
        <w:t xml:space="preserve">an </w:t>
      </w:r>
      <w:commentRangeEnd w:id="3"/>
      <w:r w:rsidR="005F2954">
        <w:rPr>
          <w:rStyle w:val="CommentReference"/>
        </w:rPr>
        <w:commentReference w:id="3"/>
      </w:r>
      <w:r w:rsidR="00954A5F" w:rsidRPr="00954A5F">
        <w:rPr>
          <w:rFonts w:cs="Arial"/>
          <w:noProof/>
        </w:rPr>
        <w:t>if</w:t>
      </w:r>
      <w:r w:rsidR="00954A5F">
        <w:rPr>
          <w:rFonts w:cs="Arial"/>
          <w:noProof/>
        </w:rPr>
        <w:t xml:space="preserve"> this argument is correct, then the death penalty should be enforced.  The American society </w:t>
      </w:r>
      <w:r w:rsidR="00954A5F" w:rsidRPr="00954A5F">
        <w:rPr>
          <w:rFonts w:cs="Arial"/>
          <w:noProof/>
        </w:rPr>
        <w:t>ha</w:t>
      </w:r>
      <w:r w:rsidR="00954A5F">
        <w:rPr>
          <w:rFonts w:cs="Arial"/>
          <w:noProof/>
        </w:rPr>
        <w:t xml:space="preserve">s more to </w:t>
      </w:r>
      <w:r w:rsidR="00954A5F" w:rsidRPr="00734172">
        <w:rPr>
          <w:rFonts w:cs="Arial"/>
          <w:noProof/>
        </w:rPr>
        <w:t>gain</w:t>
      </w:r>
      <w:r w:rsidR="00954A5F">
        <w:rPr>
          <w:rFonts w:cs="Arial"/>
          <w:noProof/>
        </w:rPr>
        <w:t xml:space="preserve"> and less to lose if the death penalty </w:t>
      </w:r>
      <w:commentRangeStart w:id="5"/>
      <w:r w:rsidR="00954A5F">
        <w:rPr>
          <w:rFonts w:cs="Arial"/>
          <w:noProof/>
        </w:rPr>
        <w:t>implied</w:t>
      </w:r>
      <w:commentRangeEnd w:id="5"/>
      <w:r w:rsidR="005F2954">
        <w:rPr>
          <w:rStyle w:val="CommentReference"/>
        </w:rPr>
        <w:commentReference w:id="5"/>
      </w:r>
      <w:r w:rsidR="00734172">
        <w:rPr>
          <w:rFonts w:cs="Arial"/>
          <w:noProof/>
        </w:rPr>
        <w:t xml:space="preserve">.  By </w:t>
      </w:r>
      <w:commentRangeStart w:id="6"/>
      <w:r w:rsidR="00734172">
        <w:rPr>
          <w:rFonts w:cs="Arial"/>
          <w:noProof/>
        </w:rPr>
        <w:t xml:space="preserve">implying </w:t>
      </w:r>
      <w:commentRangeEnd w:id="6"/>
      <w:r w:rsidR="005F2954">
        <w:rPr>
          <w:rStyle w:val="CommentReference"/>
        </w:rPr>
        <w:commentReference w:id="6"/>
      </w:r>
      <w:r w:rsidR="00734172">
        <w:rPr>
          <w:rFonts w:cs="Arial"/>
          <w:noProof/>
        </w:rPr>
        <w:t xml:space="preserve">the death penalty and murderers, it may </w:t>
      </w:r>
      <w:r w:rsidR="00734172" w:rsidRPr="00734172">
        <w:rPr>
          <w:rFonts w:cs="Arial"/>
          <w:noProof/>
        </w:rPr>
        <w:t>prevent some</w:t>
      </w:r>
      <w:r w:rsidR="00734172">
        <w:rPr>
          <w:rFonts w:cs="Arial"/>
          <w:noProof/>
        </w:rPr>
        <w:t xml:space="preserve"> people from committing </w:t>
      </w:r>
      <w:r w:rsidR="00734172" w:rsidRPr="00734172">
        <w:rPr>
          <w:rFonts w:cs="Arial"/>
          <w:noProof/>
        </w:rPr>
        <w:t>mu</w:t>
      </w:r>
      <w:r w:rsidR="00734172">
        <w:rPr>
          <w:rFonts w:cs="Arial"/>
          <w:noProof/>
        </w:rPr>
        <w:t xml:space="preserve">rder.  </w:t>
      </w:r>
      <w:commentRangeStart w:id="7"/>
      <w:r w:rsidR="00734172">
        <w:rPr>
          <w:rFonts w:cs="Arial"/>
          <w:noProof/>
        </w:rPr>
        <w:t xml:space="preserve">By not punishing criminals </w:t>
      </w:r>
      <w:r w:rsidR="00734172" w:rsidRPr="00734172">
        <w:rPr>
          <w:rFonts w:cs="Arial"/>
          <w:noProof/>
        </w:rPr>
        <w:t>accordingly</w:t>
      </w:r>
      <w:r w:rsidR="00106679">
        <w:rPr>
          <w:rFonts w:cs="Arial"/>
          <w:noProof/>
        </w:rPr>
        <w:t xml:space="preserve">, other offenders may </w:t>
      </w:r>
      <w:r w:rsidR="00106679" w:rsidRPr="00106679">
        <w:rPr>
          <w:rFonts w:cs="Arial"/>
          <w:noProof/>
        </w:rPr>
        <w:t>be encourage</w:t>
      </w:r>
      <w:r w:rsidR="00106679">
        <w:rPr>
          <w:rFonts w:cs="Arial"/>
          <w:noProof/>
        </w:rPr>
        <w:t>d to carry on with their crimes.</w:t>
      </w:r>
      <w:commentRangeEnd w:id="7"/>
      <w:r w:rsidR="005F2954">
        <w:rPr>
          <w:rStyle w:val="CommentReference"/>
        </w:rPr>
        <w:commentReference w:id="7"/>
      </w:r>
    </w:p>
    <w:p w14:paraId="1418E5D4" w14:textId="77777777" w:rsidR="005F2954" w:rsidRDefault="005F2954" w:rsidP="000E12A2">
      <w:pPr>
        <w:spacing w:after="0" w:line="480" w:lineRule="auto"/>
        <w:ind w:left="144" w:firstLine="1296"/>
        <w:rPr>
          <w:rFonts w:cs="Arial"/>
          <w:noProof/>
        </w:rPr>
      </w:pPr>
      <w:ins w:id="8" w:author="Alexander Wood" w:date="2017-11-04T12:28:00Z">
        <w:r>
          <w:rPr>
            <w:rFonts w:cs="Arial"/>
            <w:noProof/>
          </w:rPr>
          <w:t>I think that you should input some startling figure on murder rates to captivate the readers attentiion in the Introduction.  Or perhaps a story about a poor young girl who</w:t>
        </w:r>
      </w:ins>
      <w:ins w:id="9" w:author="Alexander Wood" w:date="2017-11-04T12:29:00Z">
        <w:r>
          <w:rPr>
            <w:rFonts w:cs="Arial"/>
            <w:noProof/>
          </w:rPr>
          <w:t xml:space="preserve"> was raped and murdered.</w:t>
        </w:r>
      </w:ins>
    </w:p>
    <w:p w14:paraId="1A35A06D" w14:textId="77777777" w:rsidR="00410807" w:rsidRDefault="00106679" w:rsidP="00410807">
      <w:pPr>
        <w:spacing w:after="0" w:line="480" w:lineRule="auto"/>
        <w:ind w:left="144" w:firstLine="1296"/>
        <w:rPr>
          <w:rFonts w:cs="Arial"/>
          <w:noProof/>
        </w:rPr>
      </w:pPr>
      <w:r>
        <w:rPr>
          <w:rFonts w:cs="Arial"/>
          <w:noProof/>
        </w:rPr>
        <w:t xml:space="preserve">The </w:t>
      </w:r>
      <w:r w:rsidRPr="00106679">
        <w:rPr>
          <w:rFonts w:cs="Arial"/>
          <w:noProof/>
        </w:rPr>
        <w:t>retributi</w:t>
      </w:r>
      <w:r>
        <w:rPr>
          <w:rFonts w:cs="Arial"/>
          <w:noProof/>
        </w:rPr>
        <w:t xml:space="preserve">vism theory states “Punishment is morally justified insofar as it </w:t>
      </w:r>
      <w:r w:rsidRPr="00A2159A">
        <w:rPr>
          <w:rFonts w:cs="Arial"/>
          <w:noProof/>
        </w:rPr>
        <w:t>is meted</w:t>
      </w:r>
      <w:r>
        <w:rPr>
          <w:rFonts w:cs="Arial"/>
          <w:noProof/>
        </w:rPr>
        <w:t xml:space="preserve"> </w:t>
      </w:r>
      <w:r w:rsidRPr="00106679">
        <w:rPr>
          <w:rFonts w:cs="Arial"/>
          <w:noProof/>
        </w:rPr>
        <w:t>out</w:t>
      </w:r>
      <w:r>
        <w:rPr>
          <w:rFonts w:cs="Arial"/>
          <w:noProof/>
        </w:rPr>
        <w:t xml:space="preserve"> as retribution for the </w:t>
      </w:r>
      <w:r w:rsidRPr="00106679">
        <w:rPr>
          <w:rFonts w:cs="Arial"/>
          <w:noProof/>
        </w:rPr>
        <w:t>offen</w:t>
      </w:r>
      <w:r>
        <w:rPr>
          <w:rFonts w:cs="Arial"/>
          <w:noProof/>
        </w:rPr>
        <w:t>s</w:t>
      </w:r>
      <w:r w:rsidRPr="00106679">
        <w:rPr>
          <w:rFonts w:cs="Arial"/>
          <w:noProof/>
        </w:rPr>
        <w:t>e</w:t>
      </w:r>
      <w:r>
        <w:rPr>
          <w:rFonts w:cs="Arial"/>
          <w:noProof/>
        </w:rPr>
        <w:t xml:space="preserve"> </w:t>
      </w:r>
      <w:r w:rsidRPr="00106679">
        <w:rPr>
          <w:rFonts w:cs="Arial"/>
          <w:noProof/>
        </w:rPr>
        <w:t>committed</w:t>
      </w:r>
      <w:r>
        <w:rPr>
          <w:rFonts w:cs="Arial"/>
          <w:noProof/>
        </w:rPr>
        <w:t>” (</w:t>
      </w:r>
      <w:commentRangeStart w:id="10"/>
      <w:r>
        <w:rPr>
          <w:rFonts w:cs="Arial"/>
          <w:noProof/>
        </w:rPr>
        <w:t>Primoratz</w:t>
      </w:r>
      <w:commentRangeEnd w:id="10"/>
      <w:r w:rsidR="005F2954">
        <w:rPr>
          <w:rStyle w:val="CommentReference"/>
        </w:rPr>
        <w:commentReference w:id="10"/>
      </w:r>
      <w:r w:rsidR="00CB14B1">
        <w:rPr>
          <w:rFonts w:cs="Arial"/>
          <w:noProof/>
        </w:rPr>
        <w:t xml:space="preserve"> 86</w:t>
      </w:r>
      <w:r>
        <w:rPr>
          <w:rFonts w:cs="Arial"/>
          <w:noProof/>
        </w:rPr>
        <w:t xml:space="preserve">).  </w:t>
      </w:r>
      <w:r w:rsidR="00A2159A">
        <w:rPr>
          <w:rFonts w:cs="Arial"/>
          <w:noProof/>
        </w:rPr>
        <w:t>Mere</w:t>
      </w:r>
      <w:r w:rsidRPr="00A2159A">
        <w:rPr>
          <w:rFonts w:cs="Arial"/>
          <w:noProof/>
        </w:rPr>
        <w:t>ly</w:t>
      </w:r>
      <w:r>
        <w:rPr>
          <w:rFonts w:cs="Arial"/>
          <w:noProof/>
        </w:rPr>
        <w:t xml:space="preserve"> saying that when someone </w:t>
      </w:r>
      <w:r w:rsidRPr="00A2159A">
        <w:rPr>
          <w:rFonts w:cs="Arial"/>
          <w:noProof/>
        </w:rPr>
        <w:t>commits a</w:t>
      </w:r>
      <w:r>
        <w:rPr>
          <w:rFonts w:cs="Arial"/>
          <w:noProof/>
        </w:rPr>
        <w:t xml:space="preserve"> crime, that person </w:t>
      </w:r>
      <w:r w:rsidRPr="00A2159A">
        <w:rPr>
          <w:rFonts w:cs="Arial"/>
          <w:noProof/>
        </w:rPr>
        <w:t>des</w:t>
      </w:r>
      <w:r w:rsidR="00A2159A">
        <w:rPr>
          <w:rFonts w:cs="Arial"/>
          <w:noProof/>
        </w:rPr>
        <w:t>e</w:t>
      </w:r>
      <w:r w:rsidRPr="00A2159A">
        <w:rPr>
          <w:rFonts w:cs="Arial"/>
          <w:noProof/>
        </w:rPr>
        <w:t>rves</w:t>
      </w:r>
      <w:r>
        <w:rPr>
          <w:rFonts w:cs="Arial"/>
          <w:noProof/>
        </w:rPr>
        <w:t xml:space="preserve"> to </w:t>
      </w:r>
      <w:r w:rsidRPr="00CB2AD0">
        <w:rPr>
          <w:rFonts w:cs="Arial"/>
          <w:noProof/>
        </w:rPr>
        <w:t>be punished</w:t>
      </w:r>
      <w:r>
        <w:rPr>
          <w:rFonts w:cs="Arial"/>
          <w:noProof/>
        </w:rPr>
        <w:t>.  Ther</w:t>
      </w:r>
      <w:r w:rsidR="00A2159A">
        <w:rPr>
          <w:rFonts w:cs="Arial"/>
          <w:noProof/>
        </w:rPr>
        <w:t>e should</w:t>
      </w:r>
      <w:r>
        <w:rPr>
          <w:rFonts w:cs="Arial"/>
          <w:noProof/>
        </w:rPr>
        <w:t xml:space="preserve"> be a separation between</w:t>
      </w:r>
      <w:r w:rsidR="00A2159A">
        <w:rPr>
          <w:rFonts w:cs="Arial"/>
          <w:noProof/>
        </w:rPr>
        <w:t xml:space="preserve"> offense and punishment through fines and prison </w:t>
      </w:r>
      <w:r w:rsidR="00A2159A" w:rsidRPr="00A2159A">
        <w:rPr>
          <w:rFonts w:cs="Arial"/>
          <w:noProof/>
        </w:rPr>
        <w:t>terms. However</w:t>
      </w:r>
      <w:r w:rsidR="00A2159A">
        <w:rPr>
          <w:rFonts w:cs="Arial"/>
          <w:noProof/>
        </w:rPr>
        <w:t xml:space="preserve">, there should be more classifications </w:t>
      </w:r>
      <w:r w:rsidR="00A2159A" w:rsidRPr="00010245">
        <w:rPr>
          <w:rFonts w:cs="Arial"/>
          <w:noProof/>
        </w:rPr>
        <w:t>dispos</w:t>
      </w:r>
      <w:r w:rsidR="00010245">
        <w:rPr>
          <w:rFonts w:cs="Arial"/>
          <w:noProof/>
        </w:rPr>
        <w:t>a</w:t>
      </w:r>
      <w:r w:rsidR="00A2159A" w:rsidRPr="00010245">
        <w:rPr>
          <w:rFonts w:cs="Arial"/>
          <w:noProof/>
        </w:rPr>
        <w:t>ble</w:t>
      </w:r>
      <w:r w:rsidR="00A2159A">
        <w:rPr>
          <w:rFonts w:cs="Arial"/>
          <w:noProof/>
        </w:rPr>
        <w:t xml:space="preserve"> for those </w:t>
      </w:r>
      <w:r w:rsidR="00A2159A" w:rsidRPr="00010245">
        <w:rPr>
          <w:rFonts w:cs="Arial"/>
          <w:noProof/>
        </w:rPr>
        <w:t>who kill</w:t>
      </w:r>
      <w:r w:rsidR="00A2159A">
        <w:rPr>
          <w:rFonts w:cs="Arial"/>
          <w:noProof/>
        </w:rPr>
        <w:t xml:space="preserve"> others.  As the biblical teachings and according to capital punishments out to be reestablished for the simple fact, “</w:t>
      </w:r>
      <w:r w:rsidR="00010245">
        <w:rPr>
          <w:rFonts w:cs="Arial"/>
          <w:noProof/>
        </w:rPr>
        <w:t>t</w:t>
      </w:r>
      <w:r w:rsidR="00A2159A" w:rsidRPr="00010245">
        <w:rPr>
          <w:rFonts w:cs="Arial"/>
          <w:noProof/>
        </w:rPr>
        <w:t>hat</w:t>
      </w:r>
      <w:r w:rsidR="00A2159A">
        <w:rPr>
          <w:rFonts w:cs="Arial"/>
          <w:noProof/>
        </w:rPr>
        <w:t xml:space="preserve"> justice </w:t>
      </w:r>
      <w:r w:rsidR="00010245" w:rsidRPr="00010245">
        <w:rPr>
          <w:rFonts w:cs="Arial"/>
          <w:noProof/>
        </w:rPr>
        <w:t>is</w:t>
      </w:r>
      <w:r w:rsidR="00A2159A" w:rsidRPr="00010245">
        <w:rPr>
          <w:rFonts w:cs="Arial"/>
          <w:noProof/>
        </w:rPr>
        <w:t xml:space="preserve"> done</w:t>
      </w:r>
      <w:r w:rsidR="00A2159A">
        <w:rPr>
          <w:rFonts w:cs="Arial"/>
          <w:noProof/>
        </w:rPr>
        <w:t xml:space="preserve"> in cases of </w:t>
      </w:r>
      <w:r w:rsidR="00A2159A" w:rsidRPr="00010245">
        <w:rPr>
          <w:rFonts w:cs="Arial"/>
          <w:noProof/>
        </w:rPr>
        <w:t>murder,</w:t>
      </w:r>
      <w:r w:rsidR="00A2159A">
        <w:rPr>
          <w:rFonts w:cs="Arial"/>
          <w:noProof/>
        </w:rPr>
        <w:t xml:space="preserve"> That </w:t>
      </w:r>
      <w:r w:rsidR="00A2159A" w:rsidRPr="00010245">
        <w:rPr>
          <w:rFonts w:cs="Arial"/>
          <w:noProof/>
        </w:rPr>
        <w:t>murderers</w:t>
      </w:r>
      <w:r w:rsidR="00A2159A">
        <w:rPr>
          <w:rFonts w:cs="Arial"/>
          <w:noProof/>
        </w:rPr>
        <w:t xml:space="preserve"> punished according to their desert</w:t>
      </w:r>
      <w:r w:rsidR="00010245">
        <w:rPr>
          <w:rFonts w:cs="Arial"/>
          <w:noProof/>
        </w:rPr>
        <w:t>.”</w:t>
      </w:r>
      <w:r w:rsidR="003626F6">
        <w:rPr>
          <w:rFonts w:cs="Arial"/>
          <w:noProof/>
        </w:rPr>
        <w:t xml:space="preserve"> (Kant 156</w:t>
      </w:r>
      <w:r w:rsidR="00A2159A">
        <w:rPr>
          <w:rFonts w:cs="Arial"/>
          <w:noProof/>
        </w:rPr>
        <w:t xml:space="preserve">).  </w:t>
      </w:r>
      <w:r w:rsidR="00410807">
        <w:rPr>
          <w:rFonts w:cs="Arial"/>
          <w:noProof/>
        </w:rPr>
        <w:t xml:space="preserve">“ Because human life is invaluable and to take it </w:t>
      </w:r>
      <w:r w:rsidR="00010245">
        <w:rPr>
          <w:rFonts w:cs="Arial"/>
          <w:noProof/>
        </w:rPr>
        <w:t>e</w:t>
      </w:r>
      <w:r w:rsidR="00410807" w:rsidRPr="00010245">
        <w:rPr>
          <w:rFonts w:cs="Arial"/>
          <w:noProof/>
        </w:rPr>
        <w:t>ntails</w:t>
      </w:r>
      <w:r w:rsidR="00410807">
        <w:rPr>
          <w:rFonts w:cs="Arial"/>
          <w:noProof/>
        </w:rPr>
        <w:t xml:space="preserve"> the death penalty</w:t>
      </w:r>
      <w:r w:rsidR="00010245">
        <w:rPr>
          <w:rFonts w:cs="Arial"/>
          <w:noProof/>
        </w:rPr>
        <w:t>.”</w:t>
      </w:r>
      <w:r w:rsidR="003626F6">
        <w:rPr>
          <w:rFonts w:cs="Arial"/>
          <w:noProof/>
        </w:rPr>
        <w:t xml:space="preserve"> (Greenburg 26</w:t>
      </w:r>
      <w:r w:rsidR="00410807">
        <w:rPr>
          <w:rFonts w:cs="Arial"/>
          <w:noProof/>
        </w:rPr>
        <w:t>).</w:t>
      </w:r>
    </w:p>
    <w:p w14:paraId="16584819" w14:textId="77777777" w:rsidR="00410807" w:rsidRDefault="00410807" w:rsidP="000B1444">
      <w:pPr>
        <w:spacing w:after="0" w:line="480" w:lineRule="auto"/>
        <w:ind w:left="144" w:firstLine="1296"/>
        <w:rPr>
          <w:ins w:id="11" w:author="Alexander Wood" w:date="2017-11-04T12:32:00Z"/>
          <w:rFonts w:cs="Arial"/>
          <w:noProof/>
        </w:rPr>
      </w:pPr>
      <w:r>
        <w:rPr>
          <w:rFonts w:cs="Arial"/>
          <w:noProof/>
        </w:rPr>
        <w:lastRenderedPageBreak/>
        <w:t xml:space="preserve">In the Wild West days, the lawmen just hanged a person who was convicted to die almost </w:t>
      </w:r>
      <w:r w:rsidRPr="00010245">
        <w:rPr>
          <w:rFonts w:cs="Arial"/>
          <w:noProof/>
        </w:rPr>
        <w:t>imm</w:t>
      </w:r>
      <w:r w:rsidR="00010245">
        <w:rPr>
          <w:rFonts w:cs="Arial"/>
          <w:noProof/>
        </w:rPr>
        <w:t>ediate</w:t>
      </w:r>
      <w:r w:rsidRPr="00010245">
        <w:rPr>
          <w:rFonts w:cs="Arial"/>
          <w:noProof/>
        </w:rPr>
        <w:t>ly</w:t>
      </w:r>
      <w:r>
        <w:rPr>
          <w:rFonts w:cs="Arial"/>
          <w:noProof/>
        </w:rPr>
        <w:t xml:space="preserve"> after being sentenced.  To</w:t>
      </w:r>
      <w:r w:rsidR="002811D5">
        <w:rPr>
          <w:rFonts w:cs="Arial"/>
          <w:noProof/>
        </w:rPr>
        <w:t xml:space="preserve">day the law allows a period to elapse from the time of hearing to the time of execution.  This period can often be prolonged many </w:t>
      </w:r>
      <w:r w:rsidR="002811D5" w:rsidRPr="00010245">
        <w:rPr>
          <w:rFonts w:cs="Arial"/>
          <w:noProof/>
        </w:rPr>
        <w:t>month</w:t>
      </w:r>
      <w:r w:rsidR="00010245">
        <w:rPr>
          <w:rFonts w:cs="Arial"/>
          <w:noProof/>
        </w:rPr>
        <w:t>s</w:t>
      </w:r>
      <w:r w:rsidR="002811D5">
        <w:rPr>
          <w:rFonts w:cs="Arial"/>
          <w:noProof/>
        </w:rPr>
        <w:t xml:space="preserve"> and sometimes years, wasting valuable </w:t>
      </w:r>
      <w:r w:rsidR="002811D5" w:rsidRPr="00820ACE">
        <w:rPr>
          <w:rFonts w:cs="Arial"/>
          <w:noProof/>
        </w:rPr>
        <w:t>taxpayers</w:t>
      </w:r>
      <w:r w:rsidR="002811D5">
        <w:rPr>
          <w:rFonts w:cs="Arial"/>
          <w:noProof/>
        </w:rPr>
        <w:t xml:space="preserve"> money and </w:t>
      </w:r>
      <w:r w:rsidR="002811D5" w:rsidRPr="00010245">
        <w:rPr>
          <w:rFonts w:cs="Arial"/>
          <w:noProof/>
        </w:rPr>
        <w:t>government</w:t>
      </w:r>
      <w:r w:rsidR="002811D5">
        <w:rPr>
          <w:rFonts w:cs="Arial"/>
          <w:noProof/>
        </w:rPr>
        <w:t xml:space="preserve"> resources.  After many court trials and appeals, the sentence could </w:t>
      </w:r>
      <w:r w:rsidR="002811D5" w:rsidRPr="00CB2AD0">
        <w:rPr>
          <w:rFonts w:cs="Arial"/>
          <w:noProof/>
        </w:rPr>
        <w:t>be switched</w:t>
      </w:r>
      <w:r w:rsidR="002811D5">
        <w:rPr>
          <w:rFonts w:cs="Arial"/>
          <w:noProof/>
        </w:rPr>
        <w:t xml:space="preserve"> to </w:t>
      </w:r>
      <w:r w:rsidR="002811D5" w:rsidRPr="00010245">
        <w:rPr>
          <w:rFonts w:cs="Arial"/>
          <w:noProof/>
        </w:rPr>
        <w:t>li</w:t>
      </w:r>
      <w:r w:rsidR="00010245" w:rsidRPr="00010245">
        <w:rPr>
          <w:rFonts w:cs="Arial"/>
          <w:noProof/>
        </w:rPr>
        <w:t>fe</w:t>
      </w:r>
      <w:r w:rsidR="002811D5">
        <w:rPr>
          <w:rFonts w:cs="Arial"/>
          <w:noProof/>
        </w:rPr>
        <w:t xml:space="preserve"> in prison.  </w:t>
      </w:r>
      <w:r w:rsidR="002811D5" w:rsidRPr="00294830">
        <w:rPr>
          <w:rFonts w:cs="Arial"/>
          <w:noProof/>
        </w:rPr>
        <w:t>As Natha</w:t>
      </w:r>
      <w:r w:rsidR="00294830" w:rsidRPr="00294830">
        <w:rPr>
          <w:rFonts w:cs="Arial"/>
          <w:noProof/>
        </w:rPr>
        <w:t>n</w:t>
      </w:r>
      <w:r w:rsidR="002811D5" w:rsidRPr="00294830">
        <w:rPr>
          <w:rFonts w:cs="Arial"/>
          <w:noProof/>
        </w:rPr>
        <w:t xml:space="preserve">son principle </w:t>
      </w:r>
      <w:commentRangeStart w:id="12"/>
      <w:r w:rsidR="002811D5" w:rsidRPr="00294830">
        <w:rPr>
          <w:rFonts w:cs="Arial"/>
          <w:noProof/>
        </w:rPr>
        <w:t>of</w:t>
      </w:r>
      <w:commentRangeEnd w:id="12"/>
      <w:r w:rsidR="005F2954">
        <w:rPr>
          <w:rStyle w:val="CommentReference"/>
        </w:rPr>
        <w:commentReference w:id="12"/>
      </w:r>
      <w:r w:rsidR="002811D5" w:rsidRPr="00294830">
        <w:rPr>
          <w:rFonts w:cs="Arial"/>
          <w:noProof/>
        </w:rPr>
        <w:t xml:space="preserve"> “An eye for an eye</w:t>
      </w:r>
      <w:r w:rsidR="00294830" w:rsidRPr="00294830">
        <w:rPr>
          <w:rFonts w:cs="Arial"/>
          <w:noProof/>
        </w:rPr>
        <w:t>.</w:t>
      </w:r>
      <w:r w:rsidR="002811D5" w:rsidRPr="00294830">
        <w:rPr>
          <w:rFonts w:cs="Arial"/>
          <w:noProof/>
        </w:rPr>
        <w:t>” that punishment should be equal be equal to the crime</w:t>
      </w:r>
      <w:r w:rsidR="00882255" w:rsidRPr="00294830">
        <w:rPr>
          <w:rFonts w:cs="Arial"/>
          <w:noProof/>
        </w:rPr>
        <w:t>.</w:t>
      </w:r>
      <w:r w:rsidR="00882255">
        <w:rPr>
          <w:rFonts w:cs="Arial"/>
          <w:noProof/>
        </w:rPr>
        <w:t xml:space="preserve">  Imposing </w:t>
      </w:r>
      <w:r w:rsidR="00882255" w:rsidRPr="00294830">
        <w:rPr>
          <w:rFonts w:cs="Arial"/>
          <w:noProof/>
        </w:rPr>
        <w:t>th</w:t>
      </w:r>
      <w:r w:rsidR="00294830">
        <w:rPr>
          <w:rFonts w:cs="Arial"/>
          <w:noProof/>
        </w:rPr>
        <w:t>e</w:t>
      </w:r>
      <w:r w:rsidR="00882255">
        <w:rPr>
          <w:rFonts w:cs="Arial"/>
          <w:noProof/>
        </w:rPr>
        <w:t xml:space="preserve"> fear of death would help make an impact on future offenders and help deter them from </w:t>
      </w:r>
      <w:r w:rsidR="00882255" w:rsidRPr="00294830">
        <w:rPr>
          <w:rFonts w:cs="Arial"/>
          <w:noProof/>
        </w:rPr>
        <w:t>commi</w:t>
      </w:r>
      <w:r w:rsidR="00294830">
        <w:rPr>
          <w:rFonts w:cs="Arial"/>
          <w:noProof/>
        </w:rPr>
        <w:t>t</w:t>
      </w:r>
      <w:r w:rsidR="00882255" w:rsidRPr="00294830">
        <w:rPr>
          <w:rFonts w:cs="Arial"/>
          <w:noProof/>
        </w:rPr>
        <w:t>ting</w:t>
      </w:r>
      <w:r w:rsidR="00882255">
        <w:rPr>
          <w:rFonts w:cs="Arial"/>
          <w:noProof/>
        </w:rPr>
        <w:t xml:space="preserve"> </w:t>
      </w:r>
      <w:r w:rsidR="00882255" w:rsidRPr="00294830">
        <w:rPr>
          <w:rFonts w:cs="Arial"/>
          <w:noProof/>
        </w:rPr>
        <w:t>he</w:t>
      </w:r>
      <w:r w:rsidR="00294830">
        <w:rPr>
          <w:rFonts w:cs="Arial"/>
          <w:noProof/>
        </w:rPr>
        <w:t>in</w:t>
      </w:r>
      <w:r w:rsidR="00882255" w:rsidRPr="00294830">
        <w:rPr>
          <w:rFonts w:cs="Arial"/>
          <w:noProof/>
        </w:rPr>
        <w:t>ous</w:t>
      </w:r>
      <w:r w:rsidR="00882255">
        <w:rPr>
          <w:rFonts w:cs="Arial"/>
          <w:noProof/>
        </w:rPr>
        <w:t xml:space="preserve"> crimes.  Even though </w:t>
      </w:r>
      <w:r w:rsidR="00882255" w:rsidRPr="00294830">
        <w:rPr>
          <w:rFonts w:cs="Arial"/>
          <w:noProof/>
        </w:rPr>
        <w:t>deter</w:t>
      </w:r>
      <w:r w:rsidR="00294830">
        <w:rPr>
          <w:rFonts w:cs="Arial"/>
          <w:noProof/>
        </w:rPr>
        <w:t>re</w:t>
      </w:r>
      <w:r w:rsidR="00882255" w:rsidRPr="00294830">
        <w:rPr>
          <w:rFonts w:cs="Arial"/>
          <w:noProof/>
        </w:rPr>
        <w:t>nce</w:t>
      </w:r>
      <w:r w:rsidR="00882255">
        <w:rPr>
          <w:rFonts w:cs="Arial"/>
          <w:noProof/>
        </w:rPr>
        <w:t xml:space="preserve"> </w:t>
      </w:r>
      <w:r w:rsidR="00882255" w:rsidRPr="00294830">
        <w:rPr>
          <w:rFonts w:cs="Arial"/>
          <w:noProof/>
        </w:rPr>
        <w:t>cannot</w:t>
      </w:r>
      <w:r w:rsidR="00882255">
        <w:rPr>
          <w:rFonts w:cs="Arial"/>
          <w:noProof/>
        </w:rPr>
        <w:t xml:space="preserve"> </w:t>
      </w:r>
      <w:r w:rsidR="00882255" w:rsidRPr="00CB2AD0">
        <w:rPr>
          <w:rFonts w:cs="Arial"/>
          <w:noProof/>
        </w:rPr>
        <w:t>be justified</w:t>
      </w:r>
      <w:r w:rsidR="000B1444">
        <w:rPr>
          <w:rFonts w:cs="Arial"/>
          <w:noProof/>
        </w:rPr>
        <w:t xml:space="preserve"> on the grounds of retribution, it also has not been discredited.  If the law follows through </w:t>
      </w:r>
      <w:r w:rsidR="000B1444" w:rsidRPr="00294830">
        <w:rPr>
          <w:rFonts w:cs="Arial"/>
          <w:noProof/>
        </w:rPr>
        <w:t>prom</w:t>
      </w:r>
      <w:r w:rsidR="00294830">
        <w:rPr>
          <w:rFonts w:cs="Arial"/>
          <w:noProof/>
        </w:rPr>
        <w:t>p</w:t>
      </w:r>
      <w:r w:rsidR="000B1444" w:rsidRPr="00294830">
        <w:rPr>
          <w:rFonts w:cs="Arial"/>
          <w:noProof/>
        </w:rPr>
        <w:t>tly</w:t>
      </w:r>
      <w:r w:rsidR="000B1444">
        <w:rPr>
          <w:rFonts w:cs="Arial"/>
          <w:noProof/>
        </w:rPr>
        <w:t xml:space="preserve">, people </w:t>
      </w:r>
      <w:r w:rsidR="000B1444" w:rsidRPr="00294830">
        <w:rPr>
          <w:rFonts w:cs="Arial"/>
          <w:noProof/>
        </w:rPr>
        <w:t>w</w:t>
      </w:r>
      <w:r w:rsidR="00294830">
        <w:rPr>
          <w:rFonts w:cs="Arial"/>
          <w:noProof/>
        </w:rPr>
        <w:t>ill</w:t>
      </w:r>
      <w:r w:rsidR="000B1444">
        <w:rPr>
          <w:rFonts w:cs="Arial"/>
          <w:noProof/>
        </w:rPr>
        <w:t xml:space="preserve"> consider the risk they could face before </w:t>
      </w:r>
      <w:r w:rsidR="000B1444" w:rsidRPr="00294830">
        <w:rPr>
          <w:rFonts w:cs="Arial"/>
          <w:noProof/>
        </w:rPr>
        <w:t>commi</w:t>
      </w:r>
      <w:r w:rsidR="00294830">
        <w:rPr>
          <w:rFonts w:cs="Arial"/>
          <w:noProof/>
        </w:rPr>
        <w:t>t</w:t>
      </w:r>
      <w:r w:rsidR="000B1444" w:rsidRPr="00294830">
        <w:rPr>
          <w:rFonts w:cs="Arial"/>
          <w:noProof/>
        </w:rPr>
        <w:t>ting</w:t>
      </w:r>
      <w:r w:rsidR="000B1444" w:rsidRPr="000B1444">
        <w:rPr>
          <w:rFonts w:cs="Arial"/>
          <w:noProof/>
        </w:rPr>
        <w:t xml:space="preserve"> the cri</w:t>
      </w:r>
      <w:r w:rsidR="000B1444">
        <w:rPr>
          <w:rFonts w:cs="Arial"/>
          <w:noProof/>
        </w:rPr>
        <w:t>me of killing innocent people.</w:t>
      </w:r>
      <w:r w:rsidR="00882255">
        <w:rPr>
          <w:rFonts w:cs="Arial"/>
          <w:noProof/>
        </w:rPr>
        <w:t xml:space="preserve">  One could </w:t>
      </w:r>
      <w:r w:rsidR="00882255" w:rsidRPr="00294830">
        <w:rPr>
          <w:rFonts w:cs="Arial"/>
          <w:noProof/>
        </w:rPr>
        <w:t>disagr</w:t>
      </w:r>
      <w:r w:rsidR="00294830" w:rsidRPr="00294830">
        <w:rPr>
          <w:rFonts w:cs="Arial"/>
          <w:noProof/>
        </w:rPr>
        <w:t>e</w:t>
      </w:r>
      <w:r w:rsidR="00882255" w:rsidRPr="00294830">
        <w:rPr>
          <w:rFonts w:cs="Arial"/>
          <w:noProof/>
        </w:rPr>
        <w:t>e</w:t>
      </w:r>
      <w:r w:rsidR="00294830">
        <w:rPr>
          <w:rFonts w:cs="Arial"/>
          <w:noProof/>
        </w:rPr>
        <w:t>,</w:t>
      </w:r>
      <w:r w:rsidR="00882255">
        <w:rPr>
          <w:rFonts w:cs="Arial"/>
          <w:noProof/>
        </w:rPr>
        <w:t xml:space="preserve"> but no human law could be one hundred percent accurate.  </w:t>
      </w:r>
      <w:r w:rsidR="000B1444">
        <w:rPr>
          <w:rFonts w:cs="Arial"/>
          <w:noProof/>
        </w:rPr>
        <w:t xml:space="preserve">There is also the risk of an innocent person </w:t>
      </w:r>
      <w:r w:rsidR="000B1444" w:rsidRPr="00CB2AD0">
        <w:rPr>
          <w:rFonts w:cs="Arial"/>
          <w:noProof/>
        </w:rPr>
        <w:t>being convicted</w:t>
      </w:r>
      <w:r w:rsidR="000B1444">
        <w:rPr>
          <w:rFonts w:cs="Arial"/>
          <w:noProof/>
        </w:rPr>
        <w:t xml:space="preserve"> of murder they did not commit and suffering the punishment of the death penalty.  </w:t>
      </w:r>
      <w:commentRangeStart w:id="13"/>
      <w:r w:rsidR="000B1444">
        <w:rPr>
          <w:rFonts w:cs="Arial"/>
          <w:noProof/>
        </w:rPr>
        <w:t xml:space="preserve">Criminal </w:t>
      </w:r>
      <w:commentRangeEnd w:id="13"/>
      <w:r w:rsidR="005F2954">
        <w:rPr>
          <w:rStyle w:val="CommentReference"/>
        </w:rPr>
        <w:commentReference w:id="13"/>
      </w:r>
      <w:r w:rsidR="000B1444">
        <w:rPr>
          <w:rFonts w:cs="Arial"/>
          <w:noProof/>
        </w:rPr>
        <w:t xml:space="preserve">may </w:t>
      </w:r>
      <w:r w:rsidR="000B1444" w:rsidRPr="00294830">
        <w:rPr>
          <w:rFonts w:cs="Arial"/>
          <w:noProof/>
        </w:rPr>
        <w:t>be dete</w:t>
      </w:r>
      <w:r w:rsidR="00294830" w:rsidRPr="00294830">
        <w:rPr>
          <w:rFonts w:cs="Arial"/>
          <w:noProof/>
        </w:rPr>
        <w:t>r</w:t>
      </w:r>
      <w:r w:rsidR="000B1444" w:rsidRPr="00294830">
        <w:rPr>
          <w:rFonts w:cs="Arial"/>
          <w:noProof/>
        </w:rPr>
        <w:t>red</w:t>
      </w:r>
      <w:r w:rsidR="000B1444">
        <w:rPr>
          <w:rFonts w:cs="Arial"/>
          <w:noProof/>
        </w:rPr>
        <w:t xml:space="preserve"> if the death penalty </w:t>
      </w:r>
      <w:r w:rsidR="000B1444" w:rsidRPr="00294830">
        <w:rPr>
          <w:rFonts w:cs="Arial"/>
          <w:noProof/>
        </w:rPr>
        <w:t>is enforced</w:t>
      </w:r>
      <w:r w:rsidR="005A2A3B">
        <w:rPr>
          <w:rFonts w:cs="Arial"/>
          <w:noProof/>
        </w:rPr>
        <w:t xml:space="preserve"> and potentially saving many innocent lives.</w:t>
      </w:r>
    </w:p>
    <w:p w14:paraId="53D29A08" w14:textId="77777777" w:rsidR="005F2954" w:rsidRDefault="005F2954" w:rsidP="000B1444">
      <w:pPr>
        <w:spacing w:after="0" w:line="480" w:lineRule="auto"/>
        <w:ind w:left="144" w:firstLine="1296"/>
        <w:rPr>
          <w:rFonts w:cs="Arial"/>
          <w:noProof/>
        </w:rPr>
      </w:pPr>
      <w:ins w:id="14" w:author="Alexander Wood" w:date="2017-11-04T12:32:00Z">
        <w:r>
          <w:rPr>
            <w:rFonts w:cs="Arial"/>
            <w:noProof/>
          </w:rPr>
          <w:t>I like how you addressed my doubts on rushing to decision but still not convinced on the 100% issue.  Justice is making sure we fit the punishment for the crime.  I am curious on the actual percentage of people that were actually innocent.</w:t>
        </w:r>
      </w:ins>
    </w:p>
    <w:p w14:paraId="516C1287" w14:textId="77777777" w:rsidR="005A2A3B" w:rsidRDefault="005A2A3B" w:rsidP="000B1444">
      <w:pPr>
        <w:spacing w:after="0" w:line="480" w:lineRule="auto"/>
        <w:ind w:left="144" w:firstLine="1296"/>
        <w:rPr>
          <w:rFonts w:cs="Arial"/>
          <w:noProof/>
        </w:rPr>
      </w:pPr>
      <w:r>
        <w:rPr>
          <w:rFonts w:cs="Arial"/>
          <w:noProof/>
        </w:rPr>
        <w:t xml:space="preserve">The eye for an eye theory is a </w:t>
      </w:r>
      <w:r w:rsidRPr="00294830">
        <w:rPr>
          <w:rFonts w:cs="Arial"/>
          <w:noProof/>
        </w:rPr>
        <w:t>compelling view</w:t>
      </w:r>
      <w:r>
        <w:rPr>
          <w:rFonts w:cs="Arial"/>
          <w:noProof/>
        </w:rPr>
        <w:t xml:space="preserve"> that seems to be supported not only by moral common sense but also through </w:t>
      </w:r>
      <w:r w:rsidRPr="00294830">
        <w:rPr>
          <w:rFonts w:cs="Arial"/>
          <w:noProof/>
        </w:rPr>
        <w:t>trad</w:t>
      </w:r>
      <w:r w:rsidR="00294830">
        <w:rPr>
          <w:rFonts w:cs="Arial"/>
          <w:noProof/>
        </w:rPr>
        <w:t>i</w:t>
      </w:r>
      <w:r w:rsidRPr="00294830">
        <w:rPr>
          <w:rFonts w:cs="Arial"/>
          <w:noProof/>
        </w:rPr>
        <w:t>tion</w:t>
      </w:r>
      <w:r>
        <w:rPr>
          <w:rFonts w:cs="Arial"/>
          <w:noProof/>
        </w:rPr>
        <w:t xml:space="preserve"> and philosophical thought.  Kant’s view </w:t>
      </w:r>
      <w:r w:rsidRPr="00CB2AD0">
        <w:rPr>
          <w:rFonts w:cs="Arial"/>
          <w:noProof/>
        </w:rPr>
        <w:t>is first e</w:t>
      </w:r>
      <w:r w:rsidR="00294830" w:rsidRPr="00CB2AD0">
        <w:rPr>
          <w:rFonts w:cs="Arial"/>
          <w:noProof/>
        </w:rPr>
        <w:t>x</w:t>
      </w:r>
      <w:r w:rsidRPr="00CB2AD0">
        <w:rPr>
          <w:rFonts w:cs="Arial"/>
          <w:noProof/>
        </w:rPr>
        <w:t>pressed</w:t>
      </w:r>
      <w:r>
        <w:rPr>
          <w:rFonts w:cs="Arial"/>
          <w:noProof/>
        </w:rPr>
        <w:t xml:space="preserve"> by the </w:t>
      </w:r>
      <w:r w:rsidRPr="00294830">
        <w:rPr>
          <w:rFonts w:cs="Arial"/>
          <w:noProof/>
        </w:rPr>
        <w:t>princip</w:t>
      </w:r>
      <w:r w:rsidR="00294830">
        <w:rPr>
          <w:rFonts w:cs="Arial"/>
          <w:noProof/>
        </w:rPr>
        <w:t>le</w:t>
      </w:r>
      <w:r>
        <w:rPr>
          <w:rFonts w:cs="Arial"/>
          <w:noProof/>
        </w:rPr>
        <w:t xml:space="preserve"> of equality with the “</w:t>
      </w:r>
      <w:r w:rsidRPr="00294830">
        <w:rPr>
          <w:rFonts w:cs="Arial"/>
          <w:noProof/>
        </w:rPr>
        <w:t>belief</w:t>
      </w:r>
      <w:r>
        <w:rPr>
          <w:rFonts w:cs="Arial"/>
          <w:noProof/>
        </w:rPr>
        <w:t xml:space="preserve"> that a person deserves is related to what </w:t>
      </w:r>
      <w:r w:rsidRPr="00294830">
        <w:rPr>
          <w:rFonts w:cs="Arial"/>
          <w:noProof/>
        </w:rPr>
        <w:t>he</w:t>
      </w:r>
      <w:r w:rsidR="00294830">
        <w:rPr>
          <w:rFonts w:cs="Arial"/>
          <w:noProof/>
        </w:rPr>
        <w:t xml:space="preserve"> </w:t>
      </w:r>
      <w:r w:rsidRPr="00294830">
        <w:rPr>
          <w:rFonts w:cs="Arial"/>
          <w:noProof/>
        </w:rPr>
        <w:t>does</w:t>
      </w:r>
      <w:r w:rsidR="00A52C25" w:rsidRPr="00A52C25">
        <w:rPr>
          <w:rFonts w:cs="Arial"/>
          <w:noProof/>
        </w:rPr>
        <w:t>”</w:t>
      </w:r>
      <w:r>
        <w:rPr>
          <w:rFonts w:cs="Arial"/>
          <w:noProof/>
        </w:rPr>
        <w:t xml:space="preserve"> (Kant 156</w:t>
      </w:r>
      <w:r w:rsidR="00A52C25">
        <w:rPr>
          <w:rFonts w:cs="Arial"/>
          <w:noProof/>
        </w:rPr>
        <w:t xml:space="preserve">). All other acts of crime can take a literal application, requiring the government to tailor punishment to individual crime categories by fines and jail time. The </w:t>
      </w:r>
      <w:r w:rsidR="00A52C25" w:rsidRPr="00294830">
        <w:rPr>
          <w:rFonts w:cs="Arial"/>
          <w:noProof/>
        </w:rPr>
        <w:t>proportionality</w:t>
      </w:r>
      <w:r w:rsidR="00A52C25">
        <w:rPr>
          <w:rFonts w:cs="Arial"/>
          <w:noProof/>
        </w:rPr>
        <w:t xml:space="preserve"> principle can help play a </w:t>
      </w:r>
      <w:r w:rsidR="00A52C25" w:rsidRPr="00294830">
        <w:rPr>
          <w:rFonts w:cs="Arial"/>
          <w:noProof/>
        </w:rPr>
        <w:t>legit</w:t>
      </w:r>
      <w:r w:rsidR="00294830">
        <w:rPr>
          <w:rFonts w:cs="Arial"/>
          <w:noProof/>
        </w:rPr>
        <w:t>i</w:t>
      </w:r>
      <w:r w:rsidR="00A52C25" w:rsidRPr="00294830">
        <w:rPr>
          <w:rFonts w:cs="Arial"/>
          <w:noProof/>
        </w:rPr>
        <w:t>mate</w:t>
      </w:r>
      <w:r w:rsidR="00A52C25">
        <w:rPr>
          <w:rFonts w:cs="Arial"/>
          <w:noProof/>
        </w:rPr>
        <w:t xml:space="preserve"> role in our thinking about how punishment should </w:t>
      </w:r>
      <w:r w:rsidR="00A52C25" w:rsidRPr="00CB2AD0">
        <w:rPr>
          <w:rFonts w:cs="Arial"/>
          <w:noProof/>
        </w:rPr>
        <w:t>be implied</w:t>
      </w:r>
      <w:r w:rsidR="00A52C25">
        <w:rPr>
          <w:rFonts w:cs="Arial"/>
          <w:noProof/>
        </w:rPr>
        <w:t xml:space="preserve">.  Von Hirsch states if we want to enforce </w:t>
      </w:r>
      <w:r w:rsidR="00A52C25" w:rsidRPr="00A52C25">
        <w:rPr>
          <w:rFonts w:cs="Arial"/>
          <w:noProof/>
        </w:rPr>
        <w:t>the com</w:t>
      </w:r>
      <w:r w:rsidR="00A52C25">
        <w:rPr>
          <w:rFonts w:cs="Arial"/>
          <w:noProof/>
        </w:rPr>
        <w:t>mensurate deserts principle we should support it with information about what level of punishment would be needed to prevent the crimes.</w:t>
      </w:r>
    </w:p>
    <w:p w14:paraId="3A0F94EB" w14:textId="77777777" w:rsidR="000B1444" w:rsidRDefault="00A52C25" w:rsidP="000B1444">
      <w:pPr>
        <w:spacing w:after="0" w:line="480" w:lineRule="auto"/>
        <w:ind w:left="144" w:firstLine="1296"/>
        <w:rPr>
          <w:ins w:id="15" w:author="Alexander Wood" w:date="2017-11-04T12:37:00Z"/>
          <w:rFonts w:cs="Arial"/>
          <w:noProof/>
        </w:rPr>
      </w:pPr>
      <w:r>
        <w:rPr>
          <w:rFonts w:cs="Arial"/>
          <w:noProof/>
        </w:rPr>
        <w:lastRenderedPageBreak/>
        <w:t xml:space="preserve">The Best Bet Argument by Van den Hagg ensures that any policy that societies </w:t>
      </w:r>
      <w:r w:rsidRPr="00294830">
        <w:rPr>
          <w:rFonts w:cs="Arial"/>
          <w:noProof/>
        </w:rPr>
        <w:t>create</w:t>
      </w:r>
      <w:r>
        <w:rPr>
          <w:rFonts w:cs="Arial"/>
          <w:noProof/>
        </w:rPr>
        <w:t xml:space="preserve"> is a </w:t>
      </w:r>
      <w:r w:rsidRPr="00294830">
        <w:rPr>
          <w:rFonts w:cs="Arial"/>
          <w:noProof/>
        </w:rPr>
        <w:t>gam</w:t>
      </w:r>
      <w:r w:rsidR="00294830">
        <w:rPr>
          <w:rFonts w:cs="Arial"/>
          <w:noProof/>
        </w:rPr>
        <w:t>b</w:t>
      </w:r>
      <w:r w:rsidRPr="00294830">
        <w:rPr>
          <w:rFonts w:cs="Arial"/>
          <w:noProof/>
        </w:rPr>
        <w:t>le</w:t>
      </w:r>
      <w:r w:rsidR="0040665C" w:rsidRPr="0040665C">
        <w:rPr>
          <w:rFonts w:cs="Arial"/>
          <w:noProof/>
        </w:rPr>
        <w:t>.  There has not been any proof that deterr</w:t>
      </w:r>
      <w:r w:rsidR="0040665C">
        <w:rPr>
          <w:rFonts w:cs="Arial"/>
          <w:noProof/>
        </w:rPr>
        <w:t>e</w:t>
      </w:r>
      <w:r w:rsidR="0040665C" w:rsidRPr="0040665C">
        <w:rPr>
          <w:rFonts w:cs="Arial"/>
          <w:noProof/>
        </w:rPr>
        <w:t xml:space="preserve">nce </w:t>
      </w:r>
      <w:r w:rsidR="0040665C">
        <w:rPr>
          <w:rFonts w:cs="Arial"/>
          <w:noProof/>
        </w:rPr>
        <w:t xml:space="preserve">of the </w:t>
      </w:r>
      <w:r w:rsidR="0040665C" w:rsidRPr="0040665C">
        <w:rPr>
          <w:rFonts w:cs="Arial"/>
          <w:noProof/>
        </w:rPr>
        <w:t>de</w:t>
      </w:r>
      <w:r w:rsidR="0040665C">
        <w:rPr>
          <w:rFonts w:cs="Arial"/>
          <w:noProof/>
        </w:rPr>
        <w:t>a</w:t>
      </w:r>
      <w:r w:rsidR="0040665C" w:rsidRPr="0040665C">
        <w:rPr>
          <w:rFonts w:cs="Arial"/>
          <w:noProof/>
        </w:rPr>
        <w:t>th</w:t>
      </w:r>
      <w:r w:rsidR="0040665C">
        <w:rPr>
          <w:rFonts w:cs="Arial"/>
          <w:noProof/>
        </w:rPr>
        <w:t xml:space="preserve"> penalty works does not work, </w:t>
      </w:r>
      <w:r w:rsidR="0040665C" w:rsidRPr="00294830">
        <w:rPr>
          <w:rFonts w:cs="Arial"/>
          <w:noProof/>
        </w:rPr>
        <w:t>tha</w:t>
      </w:r>
      <w:r w:rsidR="00294830">
        <w:rPr>
          <w:rFonts w:cs="Arial"/>
          <w:noProof/>
        </w:rPr>
        <w:t>t</w:t>
      </w:r>
      <w:r w:rsidR="0040665C">
        <w:rPr>
          <w:rFonts w:cs="Arial"/>
          <w:noProof/>
        </w:rPr>
        <w:t xml:space="preserve"> </w:t>
      </w:r>
      <w:r w:rsidR="0040665C" w:rsidRPr="00CB2AD0">
        <w:rPr>
          <w:rFonts w:cs="Arial"/>
          <w:noProof/>
        </w:rPr>
        <w:t>being said</w:t>
      </w:r>
      <w:r w:rsidR="0040665C" w:rsidRPr="0040665C">
        <w:rPr>
          <w:rFonts w:cs="Arial"/>
          <w:noProof/>
        </w:rPr>
        <w:t>, why should innocent people be at risk by m</w:t>
      </w:r>
      <w:r w:rsidR="0040665C">
        <w:rPr>
          <w:rFonts w:cs="Arial"/>
          <w:noProof/>
        </w:rPr>
        <w:t xml:space="preserve">urderers.  Society should consider the </w:t>
      </w:r>
      <w:r w:rsidR="0040665C" w:rsidRPr="00294830">
        <w:rPr>
          <w:rFonts w:cs="Arial"/>
          <w:noProof/>
        </w:rPr>
        <w:t>potent</w:t>
      </w:r>
      <w:r w:rsidR="00294830">
        <w:rPr>
          <w:rFonts w:cs="Arial"/>
          <w:noProof/>
        </w:rPr>
        <w:t>i</w:t>
      </w:r>
      <w:r w:rsidR="0040665C" w:rsidRPr="00294830">
        <w:rPr>
          <w:rFonts w:cs="Arial"/>
          <w:noProof/>
        </w:rPr>
        <w:t>al</w:t>
      </w:r>
      <w:r w:rsidR="0040665C">
        <w:rPr>
          <w:rFonts w:cs="Arial"/>
          <w:noProof/>
        </w:rPr>
        <w:t xml:space="preserve"> benefits of taking criminal out of the streets</w:t>
      </w:r>
      <w:r w:rsidR="00A1147B">
        <w:rPr>
          <w:rFonts w:cs="Arial"/>
          <w:noProof/>
        </w:rPr>
        <w:t xml:space="preserve"> thus protecting valuable innocent lives.  </w:t>
      </w:r>
      <w:r w:rsidR="00A1147B" w:rsidRPr="00A1147B">
        <w:rPr>
          <w:rFonts w:cs="Arial"/>
          <w:noProof/>
        </w:rPr>
        <w:t>Society sho</w:t>
      </w:r>
      <w:r w:rsidR="00A1147B">
        <w:rPr>
          <w:rFonts w:cs="Arial"/>
          <w:noProof/>
        </w:rPr>
        <w:t xml:space="preserve">uld bet that it does work and value the saving of innocent lives more highly than the loss of the ones who commit the crime.  It could </w:t>
      </w:r>
      <w:r w:rsidR="00A1147B" w:rsidRPr="00CB2AD0">
        <w:rPr>
          <w:rFonts w:cs="Arial"/>
          <w:noProof/>
        </w:rPr>
        <w:t>be argued</w:t>
      </w:r>
      <w:r w:rsidR="00A1147B">
        <w:rPr>
          <w:rFonts w:cs="Arial"/>
          <w:noProof/>
        </w:rPr>
        <w:t xml:space="preserve"> that the death penalty </w:t>
      </w:r>
      <w:r w:rsidR="00A1147B" w:rsidRPr="00294830">
        <w:rPr>
          <w:rFonts w:cs="Arial"/>
          <w:noProof/>
        </w:rPr>
        <w:t>not</w:t>
      </w:r>
      <w:r w:rsidR="00A1147B">
        <w:rPr>
          <w:rFonts w:cs="Arial"/>
          <w:noProof/>
        </w:rPr>
        <w:t xml:space="preserve"> deter as much as we would </w:t>
      </w:r>
      <w:r w:rsidR="00A1147B" w:rsidRPr="00294830">
        <w:rPr>
          <w:rFonts w:cs="Arial"/>
          <w:noProof/>
        </w:rPr>
        <w:t>p</w:t>
      </w:r>
      <w:r w:rsidR="00294830">
        <w:rPr>
          <w:rFonts w:cs="Arial"/>
          <w:noProof/>
        </w:rPr>
        <w:t>r</w:t>
      </w:r>
      <w:r w:rsidR="00A1147B" w:rsidRPr="00294830">
        <w:rPr>
          <w:rFonts w:cs="Arial"/>
          <w:noProof/>
        </w:rPr>
        <w:t>efer</w:t>
      </w:r>
      <w:r w:rsidR="00A1147B" w:rsidRPr="00A1147B">
        <w:rPr>
          <w:rFonts w:cs="Arial"/>
          <w:noProof/>
        </w:rPr>
        <w:t xml:space="preserve"> </w:t>
      </w:r>
      <w:r w:rsidR="00A1147B">
        <w:rPr>
          <w:rFonts w:cs="Arial"/>
          <w:noProof/>
        </w:rPr>
        <w:t xml:space="preserve">due to the fact of its </w:t>
      </w:r>
      <w:r w:rsidR="00A1147B" w:rsidRPr="00294830">
        <w:rPr>
          <w:rFonts w:cs="Arial"/>
          <w:noProof/>
        </w:rPr>
        <w:t>inconsist</w:t>
      </w:r>
      <w:r w:rsidR="00294830">
        <w:rPr>
          <w:rFonts w:cs="Arial"/>
          <w:noProof/>
        </w:rPr>
        <w:t>e</w:t>
      </w:r>
      <w:r w:rsidR="00A1147B" w:rsidRPr="00294830">
        <w:rPr>
          <w:rFonts w:cs="Arial"/>
          <w:noProof/>
        </w:rPr>
        <w:t>nt</w:t>
      </w:r>
      <w:r w:rsidR="00A1147B">
        <w:rPr>
          <w:rFonts w:cs="Arial"/>
          <w:noProof/>
        </w:rPr>
        <w:t xml:space="preserve"> and rare use </w:t>
      </w:r>
      <w:commentRangeStart w:id="16"/>
      <w:r w:rsidR="00A1147B">
        <w:rPr>
          <w:rFonts w:cs="Arial"/>
          <w:noProof/>
        </w:rPr>
        <w:t>today</w:t>
      </w:r>
      <w:commentRangeEnd w:id="16"/>
      <w:r w:rsidR="005F2954">
        <w:rPr>
          <w:rStyle w:val="CommentReference"/>
        </w:rPr>
        <w:commentReference w:id="16"/>
      </w:r>
      <w:r w:rsidR="00A1147B">
        <w:rPr>
          <w:rFonts w:cs="Arial"/>
          <w:noProof/>
        </w:rPr>
        <w:t xml:space="preserve">.  If </w:t>
      </w:r>
      <w:r w:rsidR="00A1147B" w:rsidRPr="00294830">
        <w:rPr>
          <w:rFonts w:cs="Arial"/>
          <w:noProof/>
        </w:rPr>
        <w:t>fut</w:t>
      </w:r>
      <w:r w:rsidR="00294830">
        <w:rPr>
          <w:rFonts w:cs="Arial"/>
          <w:noProof/>
        </w:rPr>
        <w:t>u</w:t>
      </w:r>
      <w:r w:rsidR="00A1147B" w:rsidRPr="00294830">
        <w:rPr>
          <w:rFonts w:cs="Arial"/>
          <w:noProof/>
        </w:rPr>
        <w:t>re</w:t>
      </w:r>
      <w:r w:rsidR="00A1147B">
        <w:rPr>
          <w:rFonts w:cs="Arial"/>
          <w:noProof/>
        </w:rPr>
        <w:t xml:space="preserve"> criminals perceived the outcome of </w:t>
      </w:r>
      <w:r w:rsidR="00294830">
        <w:rPr>
          <w:rFonts w:cs="Arial"/>
          <w:noProof/>
        </w:rPr>
        <w:t>murdering</w:t>
      </w:r>
      <w:r w:rsidR="00A1147B">
        <w:rPr>
          <w:rFonts w:cs="Arial"/>
          <w:noProof/>
        </w:rPr>
        <w:t xml:space="preserve"> the death penalty, wouldn’t </w:t>
      </w:r>
      <w:r w:rsidR="00A1147B" w:rsidRPr="00294830">
        <w:rPr>
          <w:rFonts w:cs="Arial"/>
          <w:noProof/>
        </w:rPr>
        <w:t>they</w:t>
      </w:r>
      <w:r w:rsidR="00294830">
        <w:rPr>
          <w:rFonts w:cs="Arial"/>
          <w:noProof/>
        </w:rPr>
        <w:t xml:space="preserve"> </w:t>
      </w:r>
      <w:r w:rsidR="00A1147B" w:rsidRPr="00294830">
        <w:rPr>
          <w:rFonts w:cs="Arial"/>
          <w:noProof/>
        </w:rPr>
        <w:t>be</w:t>
      </w:r>
      <w:r w:rsidR="00A1147B">
        <w:rPr>
          <w:rFonts w:cs="Arial"/>
          <w:noProof/>
        </w:rPr>
        <w:t xml:space="preserve"> more reluctant to kill others?  Van den Hagg argues</w:t>
      </w:r>
      <w:r w:rsidR="008114D9">
        <w:rPr>
          <w:rFonts w:cs="Arial"/>
          <w:noProof/>
        </w:rPr>
        <w:t xml:space="preserve"> that we should follow the </w:t>
      </w:r>
      <w:r w:rsidR="008114D9" w:rsidRPr="00294830">
        <w:rPr>
          <w:rFonts w:cs="Arial"/>
          <w:noProof/>
        </w:rPr>
        <w:t>conventi</w:t>
      </w:r>
      <w:r w:rsidR="00294830">
        <w:rPr>
          <w:rFonts w:cs="Arial"/>
          <w:noProof/>
        </w:rPr>
        <w:t>o</w:t>
      </w:r>
      <w:r w:rsidR="008114D9" w:rsidRPr="00294830">
        <w:rPr>
          <w:rFonts w:cs="Arial"/>
          <w:noProof/>
        </w:rPr>
        <w:t>nal</w:t>
      </w:r>
      <w:r w:rsidR="008114D9" w:rsidRPr="008114D9">
        <w:rPr>
          <w:rFonts w:cs="Arial"/>
          <w:noProof/>
        </w:rPr>
        <w:t xml:space="preserve"> s</w:t>
      </w:r>
      <w:r w:rsidR="008114D9">
        <w:rPr>
          <w:rFonts w:cs="Arial"/>
          <w:noProof/>
        </w:rPr>
        <w:t xml:space="preserve">ense, it teaches the higher the cost of something, it will decrease the number of people who choose to do it because murderers are not </w:t>
      </w:r>
      <w:r w:rsidR="008114D9" w:rsidRPr="00294830">
        <w:rPr>
          <w:rFonts w:cs="Arial"/>
          <w:noProof/>
        </w:rPr>
        <w:t>dete</w:t>
      </w:r>
      <w:r w:rsidR="00294830">
        <w:rPr>
          <w:rFonts w:cs="Arial"/>
          <w:noProof/>
        </w:rPr>
        <w:t>r</w:t>
      </w:r>
      <w:r w:rsidR="008114D9" w:rsidRPr="00294830">
        <w:rPr>
          <w:rFonts w:cs="Arial"/>
          <w:noProof/>
        </w:rPr>
        <w:t>red</w:t>
      </w:r>
      <w:r w:rsidR="008114D9">
        <w:rPr>
          <w:rFonts w:cs="Arial"/>
          <w:noProof/>
        </w:rPr>
        <w:t xml:space="preserve"> by life in prison but are </w:t>
      </w:r>
      <w:r w:rsidR="008114D9" w:rsidRPr="00294830">
        <w:rPr>
          <w:rFonts w:cs="Arial"/>
          <w:noProof/>
        </w:rPr>
        <w:t>dete</w:t>
      </w:r>
      <w:r w:rsidR="00294830">
        <w:rPr>
          <w:rFonts w:cs="Arial"/>
          <w:noProof/>
        </w:rPr>
        <w:t>r</w:t>
      </w:r>
      <w:r w:rsidR="008114D9" w:rsidRPr="00294830">
        <w:rPr>
          <w:rFonts w:cs="Arial"/>
          <w:noProof/>
        </w:rPr>
        <w:t>red</w:t>
      </w:r>
      <w:r w:rsidR="008114D9">
        <w:rPr>
          <w:rFonts w:cs="Arial"/>
          <w:noProof/>
        </w:rPr>
        <w:t xml:space="preserve"> by the death penalty.</w:t>
      </w:r>
    </w:p>
    <w:p w14:paraId="02D0C6FA" w14:textId="77777777" w:rsidR="00912B60" w:rsidRDefault="00912B60" w:rsidP="000B1444">
      <w:pPr>
        <w:spacing w:after="0" w:line="480" w:lineRule="auto"/>
        <w:ind w:left="144" w:firstLine="1296"/>
        <w:rPr>
          <w:ins w:id="17" w:author="Alexander Wood" w:date="2017-11-04T12:37:00Z"/>
          <w:rFonts w:cs="Arial"/>
          <w:noProof/>
        </w:rPr>
      </w:pPr>
    </w:p>
    <w:p w14:paraId="1E6E22DD" w14:textId="77777777" w:rsidR="00912B60" w:rsidRDefault="00912B60" w:rsidP="000B1444">
      <w:pPr>
        <w:spacing w:after="0" w:line="480" w:lineRule="auto"/>
        <w:ind w:left="144" w:firstLine="1296"/>
        <w:rPr>
          <w:rFonts w:cs="Arial"/>
          <w:noProof/>
        </w:rPr>
      </w:pPr>
      <w:ins w:id="18" w:author="Alexander Wood" w:date="2017-11-04T12:37:00Z">
        <w:r>
          <w:rPr>
            <w:rFonts w:cs="Arial"/>
            <w:noProof/>
          </w:rPr>
          <w:t>It looks like you have not met the length requirements of the paper.  I would work on constructing out your Introduction a little more with a vivid example.  Some clear transition statements would be good for each part as well  I was a little unclear what side you were taking in the meat of the paper.  All in all a good start</w:t>
        </w:r>
      </w:ins>
    </w:p>
    <w:p w14:paraId="023C3B0D" w14:textId="77777777" w:rsidR="00202476" w:rsidRDefault="00202476" w:rsidP="000B1444">
      <w:pPr>
        <w:spacing w:after="0" w:line="480" w:lineRule="auto"/>
        <w:ind w:left="144" w:firstLine="1296"/>
        <w:rPr>
          <w:rFonts w:cs="Arial"/>
          <w:noProof/>
        </w:rPr>
      </w:pPr>
      <w:r w:rsidRPr="00820ACE">
        <w:rPr>
          <w:rFonts w:cs="Arial"/>
          <w:noProof/>
        </w:rPr>
        <w:t>In the case of Stanley Wiliams</w:t>
      </w:r>
      <w:r w:rsidR="00820ACE" w:rsidRPr="00820ACE">
        <w:rPr>
          <w:rFonts w:cs="Arial"/>
          <w:noProof/>
        </w:rPr>
        <w:t>,</w:t>
      </w:r>
      <w:r w:rsidR="006F6008" w:rsidRPr="00820ACE">
        <w:rPr>
          <w:rFonts w:cs="Arial"/>
          <w:noProof/>
        </w:rPr>
        <w:t xml:space="preserve"> it brought light to the public to reflect on t</w:t>
      </w:r>
      <w:r w:rsidR="00820ACE" w:rsidRPr="00820ACE">
        <w:rPr>
          <w:rFonts w:cs="Arial"/>
          <w:noProof/>
        </w:rPr>
        <w:t>he purpose of the death penalty</w:t>
      </w:r>
      <w:r w:rsidR="00820ACE">
        <w:rPr>
          <w:rFonts w:cs="Arial"/>
          <w:noProof/>
        </w:rPr>
        <w:t xml:space="preserve">. </w:t>
      </w:r>
      <w:r w:rsidR="006F6008" w:rsidRPr="00820ACE">
        <w:rPr>
          <w:rFonts w:cs="Arial"/>
          <w:noProof/>
        </w:rPr>
        <w:t xml:space="preserve"> </w:t>
      </w:r>
      <w:r w:rsidR="00820ACE" w:rsidRPr="00CB2AD0">
        <w:rPr>
          <w:rFonts w:cs="Arial"/>
          <w:noProof/>
        </w:rPr>
        <w:t>I</w:t>
      </w:r>
      <w:r w:rsidR="006F6008" w:rsidRPr="00CB2AD0">
        <w:rPr>
          <w:rFonts w:cs="Arial"/>
          <w:noProof/>
        </w:rPr>
        <w:t>s the purpose of the death penalty to remove from society someone who would cause more harm</w:t>
      </w:r>
      <w:r w:rsidR="00820ACE" w:rsidRPr="00CB2AD0">
        <w:rPr>
          <w:rFonts w:cs="Arial"/>
          <w:noProof/>
        </w:rPr>
        <w:t>.</w:t>
      </w:r>
      <w:r w:rsidR="00820ACE">
        <w:rPr>
          <w:rFonts w:cs="Arial"/>
          <w:noProof/>
        </w:rPr>
        <w:t xml:space="preserve">  Alternatively,</w:t>
      </w:r>
      <w:r w:rsidR="006F6008" w:rsidRPr="00820ACE">
        <w:rPr>
          <w:rFonts w:cs="Arial"/>
          <w:noProof/>
        </w:rPr>
        <w:t xml:space="preserve"> </w:t>
      </w:r>
      <w:r w:rsidR="00820ACE" w:rsidRPr="00820ACE">
        <w:rPr>
          <w:rFonts w:cs="Arial"/>
          <w:noProof/>
        </w:rPr>
        <w:t>is</w:t>
      </w:r>
      <w:r w:rsidR="00820ACE">
        <w:rPr>
          <w:rFonts w:cs="Arial"/>
          <w:noProof/>
        </w:rPr>
        <w:t xml:space="preserve"> the death penalty to remove</w:t>
      </w:r>
      <w:r w:rsidR="006F6008" w:rsidRPr="00820ACE">
        <w:rPr>
          <w:rFonts w:cs="Arial"/>
          <w:noProof/>
        </w:rPr>
        <w:t xml:space="preserve"> someone who is incapable of rehabilitation</w:t>
      </w:r>
      <w:r w:rsidR="00820ACE">
        <w:rPr>
          <w:rFonts w:cs="Arial"/>
          <w:noProof/>
        </w:rPr>
        <w:t xml:space="preserve">? </w:t>
      </w:r>
      <w:r w:rsidR="006F6008" w:rsidRPr="00820ACE">
        <w:rPr>
          <w:rFonts w:cs="Arial"/>
          <w:noProof/>
        </w:rPr>
        <w:t xml:space="preserve"> </w:t>
      </w:r>
      <w:r w:rsidR="00820ACE">
        <w:rPr>
          <w:rFonts w:cs="Arial"/>
          <w:noProof/>
        </w:rPr>
        <w:t>Lastly,</w:t>
      </w:r>
      <w:r w:rsidR="006F6008" w:rsidRPr="00820ACE">
        <w:rPr>
          <w:rFonts w:cs="Arial"/>
          <w:noProof/>
        </w:rPr>
        <w:t xml:space="preserve"> is the death penalty to deter others from committing murder (White)</w:t>
      </w:r>
      <w:r w:rsidR="00D30C9D" w:rsidRPr="00820ACE">
        <w:rPr>
          <w:rFonts w:cs="Arial"/>
          <w:noProof/>
        </w:rPr>
        <w:t>.</w:t>
      </w:r>
      <w:r w:rsidR="00D30C9D">
        <w:rPr>
          <w:rFonts w:cs="Arial"/>
          <w:noProof/>
        </w:rPr>
        <w:t xml:space="preserve">  As </w:t>
      </w:r>
      <w:r w:rsidR="00820ACE">
        <w:rPr>
          <w:rFonts w:cs="Arial"/>
          <w:noProof/>
        </w:rPr>
        <w:t>o</w:t>
      </w:r>
      <w:r w:rsidR="00D30C9D" w:rsidRPr="00820ACE">
        <w:rPr>
          <w:rFonts w:cs="Arial"/>
          <w:noProof/>
        </w:rPr>
        <w:t>f</w:t>
      </w:r>
      <w:r w:rsidR="00D30C9D">
        <w:rPr>
          <w:rFonts w:cs="Arial"/>
          <w:noProof/>
        </w:rPr>
        <w:t xml:space="preserve"> 2008, 58 countries worldwide have retained the death penalty for</w:t>
      </w:r>
      <w:r w:rsidR="00820ACE">
        <w:rPr>
          <w:rFonts w:cs="Arial"/>
          <w:noProof/>
        </w:rPr>
        <w:t xml:space="preserve"> an</w:t>
      </w:r>
      <w:r w:rsidR="00D30C9D">
        <w:rPr>
          <w:rFonts w:cs="Arial"/>
          <w:noProof/>
        </w:rPr>
        <w:t xml:space="preserve"> </w:t>
      </w:r>
      <w:r w:rsidR="00D30C9D" w:rsidRPr="00820ACE">
        <w:rPr>
          <w:rFonts w:cs="Arial"/>
          <w:noProof/>
        </w:rPr>
        <w:t>ordinary</w:t>
      </w:r>
      <w:r w:rsidR="00D30C9D">
        <w:rPr>
          <w:rFonts w:cs="Arial"/>
          <w:noProof/>
        </w:rPr>
        <w:t xml:space="preserve"> capital crime, including the United States of America. The United States is the only westernized democracy </w:t>
      </w:r>
      <w:r w:rsidR="00820ACE">
        <w:rPr>
          <w:rFonts w:cs="Arial"/>
          <w:noProof/>
        </w:rPr>
        <w:t>not to</w:t>
      </w:r>
      <w:r w:rsidR="00D30C9D" w:rsidRPr="00820ACE">
        <w:rPr>
          <w:rFonts w:cs="Arial"/>
          <w:noProof/>
        </w:rPr>
        <w:t xml:space="preserve"> have</w:t>
      </w:r>
      <w:r w:rsidR="00D30C9D">
        <w:rPr>
          <w:rFonts w:cs="Arial"/>
          <w:noProof/>
        </w:rPr>
        <w:t xml:space="preserve"> abolished the death penalty. </w:t>
      </w:r>
      <w:r w:rsidR="0083405E">
        <w:rPr>
          <w:rFonts w:cs="Arial"/>
          <w:noProof/>
        </w:rPr>
        <w:t xml:space="preserve"> Arguments commonly made to </w:t>
      </w:r>
      <w:r w:rsidR="00E2057A">
        <w:rPr>
          <w:rFonts w:cs="Arial"/>
          <w:noProof/>
        </w:rPr>
        <w:t>eliminate</w:t>
      </w:r>
      <w:r w:rsidR="0083405E">
        <w:rPr>
          <w:rFonts w:cs="Arial"/>
          <w:noProof/>
        </w:rPr>
        <w:t xml:space="preserve"> th</w:t>
      </w:r>
      <w:r w:rsidR="00E2057A">
        <w:rPr>
          <w:rFonts w:cs="Arial"/>
          <w:noProof/>
        </w:rPr>
        <w:t xml:space="preserve">e death penalty is that it is cruel and unusual </w:t>
      </w:r>
      <w:r w:rsidR="00E2057A" w:rsidRPr="00820ACE">
        <w:rPr>
          <w:rFonts w:cs="Arial"/>
          <w:noProof/>
        </w:rPr>
        <w:t>punishment,</w:t>
      </w:r>
      <w:r w:rsidR="00E2057A">
        <w:rPr>
          <w:rFonts w:cs="Arial"/>
          <w:noProof/>
        </w:rPr>
        <w:t xml:space="preserve"> it is used disproportionately against </w:t>
      </w:r>
      <w:r w:rsidR="00E2057A" w:rsidRPr="00820ACE">
        <w:rPr>
          <w:rFonts w:cs="Arial"/>
          <w:noProof/>
        </w:rPr>
        <w:t>lower</w:t>
      </w:r>
      <w:r w:rsidR="00820ACE">
        <w:rPr>
          <w:rFonts w:cs="Arial"/>
          <w:noProof/>
        </w:rPr>
        <w:t>-</w:t>
      </w:r>
      <w:r w:rsidR="00E2057A" w:rsidRPr="00820ACE">
        <w:rPr>
          <w:rFonts w:cs="Arial"/>
          <w:noProof/>
        </w:rPr>
        <w:t>income</w:t>
      </w:r>
      <w:r w:rsidR="00E2057A">
        <w:rPr>
          <w:rFonts w:cs="Arial"/>
          <w:noProof/>
        </w:rPr>
        <w:t xml:space="preserve"> </w:t>
      </w:r>
      <w:r w:rsidR="00E2057A" w:rsidRPr="00820ACE">
        <w:rPr>
          <w:rFonts w:cs="Arial"/>
          <w:noProof/>
        </w:rPr>
        <w:t>demographics,</w:t>
      </w:r>
      <w:r w:rsidR="00E2057A">
        <w:rPr>
          <w:rFonts w:cs="Arial"/>
          <w:noProof/>
        </w:rPr>
        <w:t xml:space="preserve"> and </w:t>
      </w:r>
      <w:r w:rsidR="00E2057A">
        <w:rPr>
          <w:rFonts w:cs="Arial"/>
          <w:noProof/>
        </w:rPr>
        <w:lastRenderedPageBreak/>
        <w:t>some religious groups such as the Roman Catholic Church oppose the deat</w:t>
      </w:r>
      <w:r w:rsidR="00B06CCA">
        <w:rPr>
          <w:rFonts w:cs="Arial"/>
          <w:noProof/>
        </w:rPr>
        <w:t>h penalty as not being pro-life.</w:t>
      </w:r>
      <w:r w:rsidR="003B1409">
        <w:rPr>
          <w:rFonts w:cs="Arial"/>
          <w:noProof/>
        </w:rPr>
        <w:t xml:space="preserve">  As of 2008, 139 countries worldwide have abolished the death penalty based on moral grounds (White).  There are many reasons why</w:t>
      </w:r>
      <w:r w:rsidR="00820ACE">
        <w:rPr>
          <w:rFonts w:cs="Arial"/>
          <w:noProof/>
        </w:rPr>
        <w:t xml:space="preserve"> the</w:t>
      </w:r>
      <w:r w:rsidR="003B1409">
        <w:rPr>
          <w:rFonts w:cs="Arial"/>
          <w:noProof/>
        </w:rPr>
        <w:t xml:space="preserve"> </w:t>
      </w:r>
      <w:r w:rsidR="003B1409" w:rsidRPr="00820ACE">
        <w:rPr>
          <w:rFonts w:cs="Arial"/>
          <w:noProof/>
        </w:rPr>
        <w:t>death</w:t>
      </w:r>
      <w:r w:rsidR="003B1409">
        <w:rPr>
          <w:rFonts w:cs="Arial"/>
          <w:noProof/>
        </w:rPr>
        <w:t xml:space="preserve"> penalty should be abolished to include it is immoral, it does not deter murder and affects </w:t>
      </w:r>
      <w:r w:rsidR="003B1409" w:rsidRPr="00820ACE">
        <w:rPr>
          <w:rFonts w:cs="Arial"/>
          <w:noProof/>
        </w:rPr>
        <w:t>minorities</w:t>
      </w:r>
      <w:r w:rsidR="003B1409">
        <w:rPr>
          <w:rFonts w:cs="Arial"/>
          <w:noProof/>
        </w:rPr>
        <w:t xml:space="preserve"> </w:t>
      </w:r>
      <w:r w:rsidR="003B1409" w:rsidRPr="00820ACE">
        <w:rPr>
          <w:rFonts w:cs="Arial"/>
          <w:noProof/>
        </w:rPr>
        <w:t>disproporti</w:t>
      </w:r>
      <w:r w:rsidR="00820ACE" w:rsidRPr="00820ACE">
        <w:rPr>
          <w:rFonts w:cs="Arial"/>
          <w:noProof/>
        </w:rPr>
        <w:t>o</w:t>
      </w:r>
      <w:r w:rsidR="003B1409" w:rsidRPr="00820ACE">
        <w:rPr>
          <w:rFonts w:cs="Arial"/>
          <w:noProof/>
        </w:rPr>
        <w:t>nately</w:t>
      </w:r>
      <w:r w:rsidR="00820ACE">
        <w:rPr>
          <w:rFonts w:cs="Arial"/>
          <w:noProof/>
        </w:rPr>
        <w:t>,</w:t>
      </w:r>
      <w:r w:rsidR="003B1409">
        <w:rPr>
          <w:rFonts w:cs="Arial"/>
          <w:noProof/>
        </w:rPr>
        <w:t xml:space="preserve"> and it is </w:t>
      </w:r>
      <w:r w:rsidR="00460BFD">
        <w:rPr>
          <w:rFonts w:cs="Arial"/>
          <w:noProof/>
        </w:rPr>
        <w:t xml:space="preserve">an economic drain on </w:t>
      </w:r>
      <w:r w:rsidR="00460BFD" w:rsidRPr="00820ACE">
        <w:rPr>
          <w:rFonts w:cs="Arial"/>
          <w:noProof/>
        </w:rPr>
        <w:t>taxpayers</w:t>
      </w:r>
      <w:r w:rsidR="00460BFD">
        <w:rPr>
          <w:rFonts w:cs="Arial"/>
          <w:noProof/>
        </w:rPr>
        <w:t xml:space="preserve">. </w:t>
      </w:r>
      <w:r w:rsidR="003B1409">
        <w:rPr>
          <w:rFonts w:cs="Arial"/>
          <w:noProof/>
        </w:rPr>
        <w:t xml:space="preserve"> </w:t>
      </w:r>
      <w:r w:rsidR="00460BFD">
        <w:rPr>
          <w:rFonts w:cs="Arial"/>
          <w:noProof/>
        </w:rPr>
        <w:t xml:space="preserve">As of 2009, the state of California alone death row costs taxpayers $114 million a </w:t>
      </w:r>
      <w:r w:rsidR="00460BFD" w:rsidRPr="00820ACE">
        <w:rPr>
          <w:rFonts w:cs="Arial"/>
          <w:noProof/>
        </w:rPr>
        <w:t>year.</w:t>
      </w:r>
      <w:r w:rsidR="00460BFD">
        <w:rPr>
          <w:rFonts w:cs="Arial"/>
          <w:noProof/>
        </w:rPr>
        <w:t xml:space="preserve">  California has only executed thirteen people since 1976 which cost $250 million per execution.</w:t>
      </w:r>
    </w:p>
    <w:p w14:paraId="5BB22621" w14:textId="77777777" w:rsidR="003D40D5" w:rsidRDefault="008114D9" w:rsidP="003D4815">
      <w:pPr>
        <w:spacing w:after="0" w:line="480" w:lineRule="auto"/>
        <w:ind w:left="144" w:firstLine="1296"/>
        <w:rPr>
          <w:rFonts w:cs="Arial"/>
          <w:noProof/>
        </w:rPr>
      </w:pPr>
      <w:r>
        <w:rPr>
          <w:rFonts w:cs="Arial"/>
          <w:noProof/>
        </w:rPr>
        <w:t xml:space="preserve">The </w:t>
      </w:r>
      <w:r w:rsidRPr="00294830">
        <w:rPr>
          <w:rFonts w:cs="Arial"/>
          <w:noProof/>
        </w:rPr>
        <w:t>po</w:t>
      </w:r>
      <w:r w:rsidR="00294830">
        <w:rPr>
          <w:rFonts w:cs="Arial"/>
          <w:noProof/>
        </w:rPr>
        <w:t>s</w:t>
      </w:r>
      <w:r w:rsidRPr="00294830">
        <w:rPr>
          <w:rFonts w:cs="Arial"/>
          <w:noProof/>
        </w:rPr>
        <w:t>sibility</w:t>
      </w:r>
      <w:r>
        <w:rPr>
          <w:rFonts w:cs="Arial"/>
          <w:noProof/>
        </w:rPr>
        <w:t xml:space="preserve"> of executing a murderer and saving innocent lives should be enough evidence to justify that the death penalty is the best bet.  Other crimes should </w:t>
      </w:r>
      <w:r w:rsidRPr="00294830">
        <w:rPr>
          <w:rFonts w:cs="Arial"/>
          <w:noProof/>
        </w:rPr>
        <w:t>be punished</w:t>
      </w:r>
      <w:r>
        <w:rPr>
          <w:rFonts w:cs="Arial"/>
          <w:noProof/>
        </w:rPr>
        <w:t xml:space="preserve"> </w:t>
      </w:r>
      <w:r w:rsidRPr="00294830">
        <w:rPr>
          <w:rFonts w:cs="Arial"/>
          <w:noProof/>
        </w:rPr>
        <w:t>accordin</w:t>
      </w:r>
      <w:r w:rsidR="00294830">
        <w:rPr>
          <w:rFonts w:cs="Arial"/>
          <w:noProof/>
        </w:rPr>
        <w:t>g</w:t>
      </w:r>
      <w:r w:rsidRPr="00294830">
        <w:rPr>
          <w:rFonts w:cs="Arial"/>
          <w:noProof/>
        </w:rPr>
        <w:t>ly</w:t>
      </w:r>
      <w:r w:rsidRPr="008114D9">
        <w:rPr>
          <w:rFonts w:cs="Arial"/>
          <w:noProof/>
        </w:rPr>
        <w:t xml:space="preserve"> </w:t>
      </w:r>
      <w:r w:rsidR="00294830">
        <w:rPr>
          <w:rFonts w:cs="Arial"/>
          <w:noProof/>
        </w:rPr>
        <w:t>for</w:t>
      </w:r>
      <w:r>
        <w:rPr>
          <w:rFonts w:cs="Arial"/>
          <w:noProof/>
        </w:rPr>
        <w:t xml:space="preserve"> their acts but no </w:t>
      </w:r>
      <w:r w:rsidRPr="00294830">
        <w:rPr>
          <w:rFonts w:cs="Arial"/>
          <w:noProof/>
        </w:rPr>
        <w:t>ex</w:t>
      </w:r>
      <w:r w:rsidR="00294830">
        <w:rPr>
          <w:rFonts w:cs="Arial"/>
          <w:noProof/>
        </w:rPr>
        <w:t>c</w:t>
      </w:r>
      <w:r w:rsidRPr="00294830">
        <w:rPr>
          <w:rFonts w:cs="Arial"/>
          <w:noProof/>
        </w:rPr>
        <w:t>eption</w:t>
      </w:r>
      <w:r>
        <w:rPr>
          <w:rFonts w:cs="Arial"/>
          <w:noProof/>
        </w:rPr>
        <w:t xml:space="preserve"> for killers.  Enforcing the death penalty will lead to fewer murders over time</w:t>
      </w:r>
      <w:r w:rsidR="00524C6E">
        <w:rPr>
          <w:rFonts w:cs="Arial"/>
          <w:noProof/>
        </w:rPr>
        <w:t xml:space="preserve">.  Murderers will recognize that society has taken the death penalty more seriously and they will not be lucky </w:t>
      </w:r>
      <w:r w:rsidR="003D40D5">
        <w:rPr>
          <w:rFonts w:cs="Arial"/>
          <w:noProof/>
        </w:rPr>
        <w:t>enough to serve life in prison.</w:t>
      </w:r>
    </w:p>
    <w:p w14:paraId="5C6DB9F9" w14:textId="77777777" w:rsidR="003D4815" w:rsidRDefault="003D4815" w:rsidP="003D4815">
      <w:pPr>
        <w:spacing w:after="0" w:line="480" w:lineRule="auto"/>
        <w:ind w:left="144" w:firstLine="1296"/>
        <w:rPr>
          <w:rFonts w:cs="Arial"/>
          <w:noProof/>
        </w:rPr>
      </w:pPr>
    </w:p>
    <w:p w14:paraId="78846B35" w14:textId="77777777" w:rsidR="00524C6E" w:rsidRDefault="00524C6E" w:rsidP="003D4815">
      <w:pPr>
        <w:spacing w:after="0" w:line="480" w:lineRule="auto"/>
        <w:jc w:val="center"/>
        <w:rPr>
          <w:rFonts w:cs="Arial"/>
          <w:noProof/>
        </w:rPr>
      </w:pPr>
      <w:r>
        <w:rPr>
          <w:rFonts w:cs="Arial"/>
          <w:noProof/>
        </w:rPr>
        <w:t>Work cited</w:t>
      </w:r>
    </w:p>
    <w:p w14:paraId="0B11C3B9" w14:textId="77777777" w:rsidR="00524C6E" w:rsidRDefault="00524C6E" w:rsidP="00F26112">
      <w:pPr>
        <w:spacing w:after="0" w:line="480" w:lineRule="auto"/>
        <w:rPr>
          <w:rFonts w:cs="Arial"/>
          <w:noProof/>
        </w:rPr>
      </w:pPr>
      <w:r>
        <w:rPr>
          <w:rFonts w:cs="Arial"/>
          <w:noProof/>
        </w:rPr>
        <w:t>Greenberg, M.</w:t>
      </w:r>
      <w:r w:rsidR="00010245">
        <w:rPr>
          <w:rFonts w:cs="Arial"/>
          <w:noProof/>
        </w:rPr>
        <w:t xml:space="preserve"> </w:t>
      </w:r>
      <w:r>
        <w:rPr>
          <w:rFonts w:cs="Arial"/>
          <w:noProof/>
        </w:rPr>
        <w:t xml:space="preserve"> </w:t>
      </w:r>
      <w:r w:rsidRPr="00524C6E">
        <w:rPr>
          <w:rFonts w:cs="Arial"/>
          <w:i/>
          <w:noProof/>
        </w:rPr>
        <w:t>SomePostulates Biblical Criminal Law. Bantam</w:t>
      </w:r>
      <w:r>
        <w:rPr>
          <w:rFonts w:cs="Arial"/>
          <w:noProof/>
        </w:rPr>
        <w:t>, 1970</w:t>
      </w:r>
      <w:r w:rsidR="00010245">
        <w:rPr>
          <w:rFonts w:cs="Arial"/>
          <w:noProof/>
        </w:rPr>
        <w:t>.</w:t>
      </w:r>
    </w:p>
    <w:p w14:paraId="438E403C" w14:textId="77777777" w:rsidR="00524C6E" w:rsidRDefault="00524C6E" w:rsidP="00F26112">
      <w:pPr>
        <w:spacing w:after="0" w:line="480" w:lineRule="auto"/>
        <w:rPr>
          <w:rFonts w:cs="Arial"/>
          <w:noProof/>
        </w:rPr>
      </w:pPr>
      <w:r>
        <w:rPr>
          <w:rFonts w:cs="Arial"/>
          <w:noProof/>
        </w:rPr>
        <w:t xml:space="preserve">Kant, </w:t>
      </w:r>
      <w:r w:rsidRPr="00820ACE">
        <w:rPr>
          <w:rFonts w:cs="Arial"/>
          <w:noProof/>
        </w:rPr>
        <w:t>I</w:t>
      </w:r>
      <w:r w:rsidRPr="00010245">
        <w:rPr>
          <w:rFonts w:cs="Arial"/>
          <w:i/>
          <w:noProof/>
        </w:rPr>
        <w:t xml:space="preserve"> </w:t>
      </w:r>
      <w:r w:rsidR="00010245" w:rsidRPr="00010245">
        <w:rPr>
          <w:rFonts w:cs="Arial"/>
          <w:i/>
          <w:noProof/>
        </w:rPr>
        <w:t xml:space="preserve"> </w:t>
      </w:r>
      <w:r w:rsidRPr="00010245">
        <w:rPr>
          <w:rFonts w:cs="Arial"/>
          <w:i/>
          <w:noProof/>
        </w:rPr>
        <w:t>The Metaphysics of Morals</w:t>
      </w:r>
      <w:r>
        <w:rPr>
          <w:rFonts w:cs="Arial"/>
          <w:noProof/>
        </w:rPr>
        <w:t xml:space="preserve">. </w:t>
      </w:r>
      <w:r w:rsidRPr="00524C6E">
        <w:rPr>
          <w:rFonts w:cs="Arial"/>
          <w:noProof/>
        </w:rPr>
        <w:t>Cambridge, 1970</w:t>
      </w:r>
      <w:r>
        <w:rPr>
          <w:rFonts w:cs="Arial"/>
          <w:noProof/>
        </w:rPr>
        <w:t xml:space="preserve">. </w:t>
      </w:r>
    </w:p>
    <w:p w14:paraId="43432832" w14:textId="77777777" w:rsidR="00010245" w:rsidRDefault="00010245" w:rsidP="00F26112">
      <w:pPr>
        <w:spacing w:after="0" w:line="480" w:lineRule="auto"/>
        <w:rPr>
          <w:rFonts w:cs="Arial"/>
          <w:noProof/>
        </w:rPr>
      </w:pPr>
      <w:r w:rsidRPr="00010245">
        <w:rPr>
          <w:rFonts w:cs="Arial"/>
          <w:noProof/>
        </w:rPr>
        <w:t>Primora</w:t>
      </w:r>
      <w:r>
        <w:rPr>
          <w:rFonts w:cs="Arial"/>
          <w:noProof/>
        </w:rPr>
        <w:t xml:space="preserve">tz, </w:t>
      </w:r>
      <w:r w:rsidRPr="00294830">
        <w:rPr>
          <w:rFonts w:cs="Arial"/>
          <w:i/>
          <w:noProof/>
        </w:rPr>
        <w:t>I</w:t>
      </w:r>
      <w:r w:rsidRPr="00010245">
        <w:rPr>
          <w:rFonts w:cs="Arial"/>
          <w:i/>
          <w:noProof/>
        </w:rPr>
        <w:t>.  Justifying Legal Punishment</w:t>
      </w:r>
      <w:r w:rsidRPr="00010245">
        <w:rPr>
          <w:rFonts w:cs="Arial"/>
          <w:noProof/>
        </w:rPr>
        <w:t xml:space="preserve">.  </w:t>
      </w:r>
      <w:r>
        <w:rPr>
          <w:rFonts w:cs="Arial"/>
          <w:noProof/>
        </w:rPr>
        <w:t>Humanities, 1989.</w:t>
      </w:r>
    </w:p>
    <w:p w14:paraId="0269DD4F" w14:textId="77777777" w:rsidR="00524C6E" w:rsidRPr="00410807" w:rsidRDefault="005705E9" w:rsidP="00E7044B">
      <w:pPr>
        <w:spacing w:after="0" w:line="480" w:lineRule="auto"/>
        <w:rPr>
          <w:rFonts w:cs="Arial"/>
          <w:noProof/>
        </w:rPr>
      </w:pPr>
      <w:r>
        <w:rPr>
          <w:rFonts w:cs="Arial"/>
          <w:noProof/>
        </w:rPr>
        <w:t xml:space="preserve">White, Deborah.”Pros &amp;Cons of the Death Penalty.” </w:t>
      </w:r>
      <w:r w:rsidRPr="00820ACE">
        <w:rPr>
          <w:rFonts w:cs="Arial"/>
          <w:i/>
          <w:noProof/>
        </w:rPr>
        <w:t>Thought Co</w:t>
      </w:r>
      <w:r w:rsidRPr="00820ACE">
        <w:rPr>
          <w:rFonts w:cs="Arial"/>
          <w:noProof/>
        </w:rPr>
        <w:t>, 13 May 2017,thoughtco.com/pro-</w:t>
      </w:r>
      <w:r w:rsidR="00E7044B" w:rsidRPr="00820ACE">
        <w:rPr>
          <w:rFonts w:cs="Arial"/>
          <w:noProof/>
        </w:rPr>
        <w:tab/>
      </w:r>
      <w:r w:rsidRPr="00820ACE">
        <w:rPr>
          <w:rFonts w:cs="Arial"/>
          <w:noProof/>
        </w:rPr>
        <w:t>and</w:t>
      </w:r>
      <w:r w:rsidR="00820ACE" w:rsidRPr="00820ACE">
        <w:rPr>
          <w:rFonts w:cs="Arial"/>
          <w:noProof/>
        </w:rPr>
        <w:t xml:space="preserve"> </w:t>
      </w:r>
      <w:r w:rsidRPr="00820ACE">
        <w:rPr>
          <w:rFonts w:cs="Arial"/>
          <w:noProof/>
        </w:rPr>
        <w:t>cons-death-penalty-3325230.</w:t>
      </w:r>
    </w:p>
    <w:sectPr w:rsidR="00524C6E" w:rsidRPr="0041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lexander Wood" w:date="2017-11-04T12:25:00Z" w:initials="AW">
    <w:p w14:paraId="6B9EA5BB" w14:textId="77777777" w:rsidR="005F2954" w:rsidRDefault="005F2954">
      <w:pPr>
        <w:pStyle w:val="CommentText"/>
      </w:pPr>
      <w:r>
        <w:rPr>
          <w:rStyle w:val="CommentReference"/>
        </w:rPr>
        <w:annotationRef/>
      </w:r>
      <w:r>
        <w:t xml:space="preserve">I believe you meant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retributivism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</w:comment>
  <w:comment w:id="2" w:author="Alexander Wood" w:date="2017-11-04T12:25:00Z" w:initials="AW">
    <w:p w14:paraId="4048E108" w14:textId="77777777" w:rsidR="005F2954" w:rsidRDefault="005F2954">
      <w:pPr>
        <w:pStyle w:val="CommentText"/>
      </w:pPr>
      <w:r>
        <w:rPr>
          <w:rStyle w:val="CommentReference"/>
        </w:rPr>
        <w:annotationRef/>
      </w:r>
      <w:r>
        <w:t>Insert “for this stance”</w:t>
      </w:r>
    </w:p>
  </w:comment>
  <w:comment w:id="3" w:author="Alexander Wood" w:date="2017-11-04T12:25:00Z" w:initials="AW">
    <w:p w14:paraId="46EDD18A" w14:textId="77777777" w:rsidR="005F2954" w:rsidRDefault="005F2954">
      <w:pPr>
        <w:pStyle w:val="CommentText"/>
      </w:pPr>
      <w:r>
        <w:rPr>
          <w:rStyle w:val="CommentReference"/>
        </w:rPr>
        <w:annotationRef/>
      </w:r>
      <w:r>
        <w:t>Replace an with “and”</w:t>
      </w:r>
      <w:bookmarkStart w:id="4" w:name="_GoBack"/>
      <w:bookmarkEnd w:id="4"/>
    </w:p>
  </w:comment>
  <w:comment w:id="5" w:author="Alexander Wood" w:date="2017-11-04T12:26:00Z" w:initials="AW">
    <w:p w14:paraId="2C8C689C" w14:textId="77777777" w:rsidR="005F2954" w:rsidRDefault="005F2954">
      <w:pPr>
        <w:pStyle w:val="CommentText"/>
      </w:pPr>
      <w:r>
        <w:rPr>
          <w:rStyle w:val="CommentReference"/>
        </w:rPr>
        <w:annotationRef/>
      </w:r>
      <w:r>
        <w:t>Little uncertain what you are trying to say here.</w:t>
      </w:r>
    </w:p>
  </w:comment>
  <w:comment w:id="6" w:author="Alexander Wood" w:date="2017-11-04T12:27:00Z" w:initials="AW">
    <w:p w14:paraId="2195FB78" w14:textId="77777777" w:rsidR="005F2954" w:rsidRDefault="005F2954">
      <w:pPr>
        <w:pStyle w:val="CommentText"/>
      </w:pPr>
      <w:r>
        <w:rPr>
          <w:rStyle w:val="CommentReference"/>
        </w:rPr>
        <w:annotationRef/>
      </w:r>
      <w:r>
        <w:t>I am thinking you meant to say applying the death penalty.</w:t>
      </w:r>
    </w:p>
  </w:comment>
  <w:comment w:id="7" w:author="Alexander Wood" w:date="2017-11-04T12:27:00Z" w:initials="AW">
    <w:p w14:paraId="11DCF96C" w14:textId="77777777" w:rsidR="005F2954" w:rsidRDefault="005F2954">
      <w:pPr>
        <w:pStyle w:val="CommentText"/>
      </w:pPr>
      <w:r>
        <w:rPr>
          <w:rStyle w:val="CommentReference"/>
        </w:rPr>
        <w:annotationRef/>
      </w:r>
      <w:r>
        <w:t>Thesis Statement at end of Introduction is clear!</w:t>
      </w:r>
    </w:p>
  </w:comment>
  <w:comment w:id="10" w:author="Alexander Wood" w:date="2017-11-04T12:28:00Z" w:initials="AW">
    <w:p w14:paraId="65595B01" w14:textId="77777777" w:rsidR="005F2954" w:rsidRDefault="005F2954">
      <w:pPr>
        <w:pStyle w:val="CommentText"/>
      </w:pPr>
      <w:r>
        <w:rPr>
          <w:rStyle w:val="CommentReference"/>
        </w:rPr>
        <w:annotationRef/>
      </w:r>
      <w:r>
        <w:t xml:space="preserve">Using Citations:  Good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</w:comment>
  <w:comment w:id="12" w:author="Alexander Wood" w:date="2017-11-04T12:31:00Z" w:initials="AW">
    <w:p w14:paraId="30052D1A" w14:textId="77777777" w:rsidR="005F2954" w:rsidRDefault="005F2954">
      <w:pPr>
        <w:pStyle w:val="CommentText"/>
      </w:pPr>
      <w:r>
        <w:rPr>
          <w:rStyle w:val="CommentReference"/>
        </w:rPr>
        <w:annotationRef/>
      </w:r>
      <w:r>
        <w:t xml:space="preserve">This is cited from where?  </w:t>
      </w:r>
    </w:p>
  </w:comment>
  <w:comment w:id="13" w:author="Alexander Wood" w:date="2017-11-04T12:32:00Z" w:initials="AW">
    <w:p w14:paraId="519FFBF6" w14:textId="77777777" w:rsidR="005F2954" w:rsidRDefault="005F2954">
      <w:pPr>
        <w:pStyle w:val="CommentText"/>
      </w:pPr>
      <w:r>
        <w:rPr>
          <w:rStyle w:val="CommentReference"/>
        </w:rPr>
        <w:annotationRef/>
      </w:r>
      <w:r>
        <w:t xml:space="preserve">Criminality in general?  Need to clarify what would be deterred.  </w:t>
      </w:r>
    </w:p>
  </w:comment>
  <w:comment w:id="16" w:author="Alexander Wood" w:date="2017-11-04T12:35:00Z" w:initials="AW">
    <w:p w14:paraId="0191EB15" w14:textId="77777777" w:rsidR="005F2954" w:rsidRDefault="005F2954">
      <w:pPr>
        <w:pStyle w:val="CommentText"/>
      </w:pPr>
      <w:r>
        <w:rPr>
          <w:rStyle w:val="CommentReference"/>
        </w:rPr>
        <w:annotationRef/>
      </w:r>
      <w:r>
        <w:t xml:space="preserve">Are we not in fact the </w:t>
      </w:r>
      <w:r w:rsidR="00912B60">
        <w:t>country that puts the most people to death in the world?  I would say a close 2</w:t>
      </w:r>
      <w:r w:rsidR="00912B60" w:rsidRPr="00912B60">
        <w:rPr>
          <w:vertAlign w:val="superscript"/>
        </w:rPr>
        <w:t>nd</w:t>
      </w:r>
      <w:r w:rsidR="00912B60">
        <w:t xml:space="preserve"> or third.  Also, maybe a comparison on other counti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9EA5BB" w15:done="0"/>
  <w15:commentEx w15:paraId="4048E108" w15:done="0"/>
  <w15:commentEx w15:paraId="46EDD18A" w15:done="0"/>
  <w15:commentEx w15:paraId="2C8C689C" w15:done="0"/>
  <w15:commentEx w15:paraId="2195FB78" w15:done="0"/>
  <w15:commentEx w15:paraId="11DCF96C" w15:done="0"/>
  <w15:commentEx w15:paraId="65595B01" w15:done="0"/>
  <w15:commentEx w15:paraId="30052D1A" w15:done="0"/>
  <w15:commentEx w15:paraId="519FFBF6" w15:done="0"/>
  <w15:commentEx w15:paraId="0191EB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9EA5BB" w16cid:durableId="1DA83023"/>
  <w16cid:commentId w16cid:paraId="4048E108" w16cid:durableId="1DA8303A"/>
  <w16cid:commentId w16cid:paraId="46EDD18A" w16cid:durableId="1DA83050"/>
  <w16cid:commentId w16cid:paraId="2C8C689C" w16cid:durableId="1DA83070"/>
  <w16cid:commentId w16cid:paraId="2195FB78" w16cid:durableId="1DA8309E"/>
  <w16cid:commentId w16cid:paraId="11DCF96C" w16cid:durableId="1DA830B7"/>
  <w16cid:commentId w16cid:paraId="65595B01" w16cid:durableId="1DA830D9"/>
  <w16cid:commentId w16cid:paraId="30052D1A" w16cid:durableId="1DA83194"/>
  <w16cid:commentId w16cid:paraId="519FFBF6" w16cid:durableId="1DA831C8"/>
  <w16cid:commentId w16cid:paraId="0191EB15" w16cid:durableId="1DA832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er Wood">
    <w15:presenceInfo w15:providerId="Windows Live" w15:userId="659563ff688dff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yMTUwtDCzNDK1tDBW0lEKTi0uzszPAykwqgUAsrZ+QywAAAA="/>
  </w:docVars>
  <w:rsids>
    <w:rsidRoot w:val="00695E2E"/>
    <w:rsid w:val="00010245"/>
    <w:rsid w:val="000B1444"/>
    <w:rsid w:val="000E12A2"/>
    <w:rsid w:val="00106679"/>
    <w:rsid w:val="00202476"/>
    <w:rsid w:val="002811D5"/>
    <w:rsid w:val="00294830"/>
    <w:rsid w:val="0033478B"/>
    <w:rsid w:val="003626F6"/>
    <w:rsid w:val="003B1409"/>
    <w:rsid w:val="003D40D5"/>
    <w:rsid w:val="003D4815"/>
    <w:rsid w:val="0040665C"/>
    <w:rsid w:val="00410807"/>
    <w:rsid w:val="00460BFD"/>
    <w:rsid w:val="00505B17"/>
    <w:rsid w:val="00524C6E"/>
    <w:rsid w:val="005705E9"/>
    <w:rsid w:val="005A2A3B"/>
    <w:rsid w:val="005F2954"/>
    <w:rsid w:val="00695E2E"/>
    <w:rsid w:val="006F6008"/>
    <w:rsid w:val="00734172"/>
    <w:rsid w:val="008114D9"/>
    <w:rsid w:val="00820ACE"/>
    <w:rsid w:val="00830BE6"/>
    <w:rsid w:val="0083405E"/>
    <w:rsid w:val="00882255"/>
    <w:rsid w:val="00912B60"/>
    <w:rsid w:val="00954A5F"/>
    <w:rsid w:val="009A7BE4"/>
    <w:rsid w:val="00A1147B"/>
    <w:rsid w:val="00A2159A"/>
    <w:rsid w:val="00A52C25"/>
    <w:rsid w:val="00AC1E59"/>
    <w:rsid w:val="00B06CCA"/>
    <w:rsid w:val="00BB0231"/>
    <w:rsid w:val="00CB14B1"/>
    <w:rsid w:val="00CB2AD0"/>
    <w:rsid w:val="00D30C9D"/>
    <w:rsid w:val="00E2057A"/>
    <w:rsid w:val="00E7044B"/>
    <w:rsid w:val="00F26112"/>
    <w:rsid w:val="00F7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8B47"/>
  <w15:chartTrackingRefBased/>
  <w15:docId w15:val="{7E60ACFD-E0DA-433D-86B3-5D251705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29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9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9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9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9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9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D917A91-1854-41C6-830D-057199CFE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Duarte</dc:creator>
  <cp:keywords/>
  <dc:description/>
  <cp:lastModifiedBy>Alexander Wood</cp:lastModifiedBy>
  <cp:revision>2</cp:revision>
  <dcterms:created xsi:type="dcterms:W3CDTF">2017-11-04T16:42:00Z</dcterms:created>
  <dcterms:modified xsi:type="dcterms:W3CDTF">2017-11-04T16:42:00Z</dcterms:modified>
</cp:coreProperties>
</file>